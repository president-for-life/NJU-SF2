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91FE9" w14:textId="338F18C1" w:rsidR="008142B0" w:rsidRDefault="005F7CED">
      <w:pPr>
        <w:pStyle w:val="1"/>
      </w:pPr>
      <w:r>
        <w:rPr>
          <w:rFonts w:hint="eastAsia"/>
        </w:rPr>
        <w:t>第一阶段</w:t>
      </w:r>
      <w:ins w:id="0" w:author="xu zhile" w:date="2019-05-01T15:34:00Z">
        <w:r w:rsidR="009565DD">
          <w:rPr>
            <w:rStyle w:val="a9"/>
          </w:rPr>
          <w:footnoteReference w:id="1"/>
        </w:r>
      </w:ins>
    </w:p>
    <w:tbl>
      <w:tblPr>
        <w:tblStyle w:val="a3"/>
        <w:tblpPr w:leftFromText="180" w:rightFromText="180" w:vertAnchor="page" w:horzAnchor="page" w:tblpX="1810" w:tblpY="3585"/>
        <w:tblW w:w="8290" w:type="dxa"/>
        <w:tblLayout w:type="fixed"/>
        <w:tblLook w:val="04A0" w:firstRow="1" w:lastRow="0" w:firstColumn="1" w:lastColumn="0" w:noHBand="0" w:noVBand="1"/>
      </w:tblPr>
      <w:tblGrid>
        <w:gridCol w:w="2072"/>
        <w:gridCol w:w="2072"/>
        <w:gridCol w:w="2073"/>
        <w:gridCol w:w="2073"/>
      </w:tblGrid>
      <w:tr w:rsidR="008142B0" w14:paraId="29FD7FB8" w14:textId="77777777">
        <w:tc>
          <w:tcPr>
            <w:tcW w:w="2072" w:type="dxa"/>
          </w:tcPr>
          <w:p w14:paraId="650A1C50" w14:textId="77777777" w:rsidR="008142B0" w:rsidRDefault="005F7CED">
            <w:r>
              <w:rPr>
                <w:rFonts w:hint="eastAsia"/>
              </w:rPr>
              <w:t>用例名称</w:t>
            </w:r>
          </w:p>
        </w:tc>
        <w:tc>
          <w:tcPr>
            <w:tcW w:w="2072" w:type="dxa"/>
          </w:tcPr>
          <w:p w14:paraId="4FED0DD7" w14:textId="77777777" w:rsidR="008142B0" w:rsidRDefault="005F7CED">
            <w:r>
              <w:rPr>
                <w:rFonts w:hint="eastAsia"/>
              </w:rPr>
              <w:t>登录</w:t>
            </w:r>
          </w:p>
        </w:tc>
        <w:tc>
          <w:tcPr>
            <w:tcW w:w="2073" w:type="dxa"/>
          </w:tcPr>
          <w:p w14:paraId="5438D6B5" w14:textId="77777777" w:rsidR="008142B0" w:rsidRDefault="005F7CED">
            <w:r>
              <w:rPr>
                <w:rFonts w:hint="eastAsia"/>
              </w:rPr>
              <w:t>参与者</w:t>
            </w:r>
          </w:p>
        </w:tc>
        <w:tc>
          <w:tcPr>
            <w:tcW w:w="2073" w:type="dxa"/>
          </w:tcPr>
          <w:p w14:paraId="2391C349" w14:textId="77777777" w:rsidR="008142B0" w:rsidRDefault="005F7CED">
            <w:del w:id="3" w:author="qinliu" w:date="2019-04-06T22:11:00Z">
              <w:r>
                <w:rPr>
                  <w:rFonts w:hint="eastAsia"/>
                </w:rPr>
                <w:delText>普通用户</w:delText>
              </w:r>
            </w:del>
            <w:ins w:id="4" w:author="qinliu" w:date="2019-04-06T22:11:00Z">
              <w:r>
                <w:t>观众、</w:t>
              </w:r>
            </w:ins>
            <w:ins w:id="5" w:author="qinliu" w:date="2019-04-06T22:12:00Z">
              <w:r>
                <w:t>影院</w:t>
              </w:r>
            </w:ins>
            <w:ins w:id="6" w:author="qinliu" w:date="2019-04-06T22:11:00Z">
              <w:r>
                <w:rPr>
                  <w:rFonts w:hint="eastAsia"/>
                </w:rPr>
                <w:t>员工</w:t>
              </w:r>
            </w:ins>
            <w:r>
              <w:rPr>
                <w:rFonts w:hint="eastAsia"/>
              </w:rPr>
              <w:t>、管理员</w:t>
            </w:r>
          </w:p>
        </w:tc>
      </w:tr>
      <w:tr w:rsidR="008142B0" w14:paraId="542C975B" w14:textId="77777777">
        <w:tc>
          <w:tcPr>
            <w:tcW w:w="2072" w:type="dxa"/>
          </w:tcPr>
          <w:p w14:paraId="7D197228" w14:textId="77777777" w:rsidR="008142B0" w:rsidRDefault="005F7CED">
            <w:r>
              <w:rPr>
                <w:rFonts w:hint="eastAsia"/>
              </w:rPr>
              <w:t>介绍</w:t>
            </w:r>
          </w:p>
        </w:tc>
        <w:tc>
          <w:tcPr>
            <w:tcW w:w="6218" w:type="dxa"/>
            <w:gridSpan w:val="3"/>
          </w:tcPr>
          <w:p w14:paraId="543D7133" w14:textId="77777777" w:rsidR="008142B0" w:rsidRDefault="005F7CED">
            <w:r>
              <w:rPr>
                <w:rFonts w:hint="eastAsia"/>
              </w:rPr>
              <w:t>普通用户/管理员通过登录进入系统。</w:t>
            </w:r>
          </w:p>
        </w:tc>
      </w:tr>
      <w:tr w:rsidR="008142B0" w14:paraId="540B837A" w14:textId="77777777">
        <w:tc>
          <w:tcPr>
            <w:tcW w:w="2072" w:type="dxa"/>
          </w:tcPr>
          <w:p w14:paraId="4DB75221" w14:textId="77777777" w:rsidR="008142B0" w:rsidRDefault="005F7CED">
            <w:r>
              <w:rPr>
                <w:rFonts w:hint="eastAsia"/>
              </w:rPr>
              <w:t>正常流程</w:t>
            </w:r>
          </w:p>
        </w:tc>
        <w:tc>
          <w:tcPr>
            <w:tcW w:w="6218" w:type="dxa"/>
            <w:gridSpan w:val="3"/>
          </w:tcPr>
          <w:p w14:paraId="0CD68E30" w14:textId="77777777" w:rsidR="008142B0" w:rsidRDefault="005F7CED">
            <w:r>
              <w:rPr>
                <w:rFonts w:hint="eastAsia"/>
              </w:rPr>
              <w:t>用户/管理员输入用户名和密码；</w:t>
            </w:r>
          </w:p>
          <w:p w14:paraId="1E1984E2" w14:textId="77777777" w:rsidR="008142B0" w:rsidRDefault="005F7CED">
            <w:r>
              <w:rPr>
                <w:rFonts w:hint="eastAsia"/>
              </w:rPr>
              <w:t>如果登录者是普通用户，则系统跳转至用户首页界面；如果登录者是管理员，则系统跳转至管理员首页界面。</w:t>
            </w:r>
          </w:p>
        </w:tc>
      </w:tr>
      <w:tr w:rsidR="008142B0" w14:paraId="1D1A4F60" w14:textId="77777777">
        <w:tc>
          <w:tcPr>
            <w:tcW w:w="2072" w:type="dxa"/>
          </w:tcPr>
          <w:p w14:paraId="58BFD40F" w14:textId="77777777" w:rsidR="008142B0" w:rsidRDefault="005F7CED">
            <w:r>
              <w:rPr>
                <w:rFonts w:hint="eastAsia"/>
              </w:rPr>
              <w:t>扩展流程</w:t>
            </w:r>
          </w:p>
        </w:tc>
        <w:tc>
          <w:tcPr>
            <w:tcW w:w="6218" w:type="dxa"/>
            <w:gridSpan w:val="3"/>
          </w:tcPr>
          <w:p w14:paraId="52371D23" w14:textId="77777777" w:rsidR="008142B0" w:rsidRDefault="005F7CED">
            <w:r>
              <w:rPr>
                <w:rFonts w:hint="eastAsia"/>
              </w:rPr>
              <w:t>1a</w:t>
            </w:r>
            <w:r>
              <w:t xml:space="preserve">. </w:t>
            </w:r>
            <w:r>
              <w:rPr>
                <w:rFonts w:hint="eastAsia"/>
              </w:rPr>
              <w:t>用户输入的用户名不存在：</w:t>
            </w:r>
          </w:p>
          <w:p w14:paraId="2765B1D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系统提示用户名不存在，并返回正常流程1。</w:t>
            </w:r>
          </w:p>
          <w:p w14:paraId="03635A33" w14:textId="77777777" w:rsidR="008142B0" w:rsidRDefault="005F7CED">
            <w:r>
              <w:rPr>
                <w:rFonts w:hint="eastAsia"/>
              </w:rPr>
              <w:t>1b</w:t>
            </w:r>
            <w:r>
              <w:t xml:space="preserve">. </w:t>
            </w:r>
            <w:r>
              <w:rPr>
                <w:rFonts w:hint="eastAsia"/>
              </w:rPr>
              <w:t>用户输入用户名存在但密码错误：</w:t>
            </w:r>
          </w:p>
          <w:p w14:paraId="1587FDA5"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系统提示密码错误，并返回正常流程1。</w:t>
            </w:r>
          </w:p>
        </w:tc>
      </w:tr>
      <w:tr w:rsidR="008142B0" w14:paraId="036010A2" w14:textId="77777777">
        <w:tc>
          <w:tcPr>
            <w:tcW w:w="2072" w:type="dxa"/>
          </w:tcPr>
          <w:p w14:paraId="1563E4B4" w14:textId="77777777" w:rsidR="008142B0" w:rsidRDefault="005F7CED">
            <w:r>
              <w:rPr>
                <w:rFonts w:hint="eastAsia"/>
              </w:rPr>
              <w:t>补充说明</w:t>
            </w:r>
          </w:p>
        </w:tc>
        <w:tc>
          <w:tcPr>
            <w:tcW w:w="6218" w:type="dxa"/>
            <w:gridSpan w:val="3"/>
          </w:tcPr>
          <w:p w14:paraId="3449842A" w14:textId="77777777" w:rsidR="008142B0" w:rsidRDefault="008142B0"/>
        </w:tc>
      </w:tr>
    </w:tbl>
    <w:p w14:paraId="176AD45F" w14:textId="77777777" w:rsidR="008142B0" w:rsidRDefault="005F7CED">
      <w:pPr>
        <w:pStyle w:val="11"/>
        <w:numPr>
          <w:ilvl w:val="0"/>
          <w:numId w:val="1"/>
        </w:numPr>
        <w:ind w:firstLineChars="0"/>
      </w:pPr>
      <w:r>
        <w:rPr>
          <w:rFonts w:hint="eastAsia"/>
        </w:rPr>
        <w:t>登录</w:t>
      </w:r>
    </w:p>
    <w:p w14:paraId="7861F8DB" w14:textId="77777777" w:rsidR="008142B0" w:rsidRDefault="008142B0">
      <w:pPr>
        <w:widowControl/>
        <w:jc w:val="left"/>
      </w:pPr>
      <w:bookmarkStart w:id="7" w:name="_GoBack"/>
      <w:bookmarkEnd w:id="7"/>
    </w:p>
    <w:p w14:paraId="6194DA2D" w14:textId="77777777" w:rsidR="008142B0" w:rsidRDefault="005F7CED">
      <w:pPr>
        <w:pStyle w:val="11"/>
        <w:numPr>
          <w:ilvl w:val="0"/>
          <w:numId w:val="1"/>
        </w:numPr>
        <w:ind w:firstLineChars="0"/>
      </w:pPr>
      <w:r>
        <w:rPr>
          <w:rFonts w:hint="eastAsia"/>
        </w:rPr>
        <w:t>注册</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28F8245E" w14:textId="77777777">
        <w:tc>
          <w:tcPr>
            <w:tcW w:w="2072" w:type="dxa"/>
          </w:tcPr>
          <w:p w14:paraId="2682CA7D" w14:textId="77777777" w:rsidR="008142B0" w:rsidRDefault="005F7CED">
            <w:r>
              <w:rPr>
                <w:rFonts w:hint="eastAsia"/>
              </w:rPr>
              <w:t>用例名称</w:t>
            </w:r>
          </w:p>
        </w:tc>
        <w:tc>
          <w:tcPr>
            <w:tcW w:w="2072" w:type="dxa"/>
          </w:tcPr>
          <w:p w14:paraId="029EE499" w14:textId="77777777" w:rsidR="008142B0" w:rsidRDefault="005F7CED">
            <w:r>
              <w:rPr>
                <w:rFonts w:hint="eastAsia"/>
              </w:rPr>
              <w:t>注册</w:t>
            </w:r>
          </w:p>
        </w:tc>
        <w:tc>
          <w:tcPr>
            <w:tcW w:w="2073" w:type="dxa"/>
          </w:tcPr>
          <w:p w14:paraId="24B46420" w14:textId="77777777" w:rsidR="008142B0" w:rsidRDefault="005F7CED">
            <w:r>
              <w:rPr>
                <w:rFonts w:hint="eastAsia"/>
              </w:rPr>
              <w:t>参与者</w:t>
            </w:r>
          </w:p>
        </w:tc>
        <w:tc>
          <w:tcPr>
            <w:tcW w:w="2073" w:type="dxa"/>
          </w:tcPr>
          <w:p w14:paraId="3771EF5A" w14:textId="77777777" w:rsidR="008142B0" w:rsidRDefault="005F7CED">
            <w:ins w:id="8" w:author="qinliu" w:date="2019-04-06T22:12:00Z">
              <w:r>
                <w:t>观众、影院</w:t>
              </w:r>
              <w:r>
                <w:rPr>
                  <w:rFonts w:hint="eastAsia"/>
                </w:rPr>
                <w:t>员工</w:t>
              </w:r>
            </w:ins>
            <w:del w:id="9" w:author="qinliu" w:date="2019-04-06T22:12:00Z">
              <w:r>
                <w:rPr>
                  <w:rFonts w:hint="eastAsia"/>
                </w:rPr>
                <w:delText>普通用户</w:delText>
              </w:r>
            </w:del>
          </w:p>
        </w:tc>
      </w:tr>
      <w:tr w:rsidR="008142B0" w14:paraId="47D27549" w14:textId="77777777">
        <w:tc>
          <w:tcPr>
            <w:tcW w:w="2072" w:type="dxa"/>
          </w:tcPr>
          <w:p w14:paraId="5297E75D" w14:textId="77777777" w:rsidR="008142B0" w:rsidRDefault="005F7CED">
            <w:r>
              <w:rPr>
                <w:rFonts w:hint="eastAsia"/>
              </w:rPr>
              <w:t>介绍</w:t>
            </w:r>
          </w:p>
        </w:tc>
        <w:tc>
          <w:tcPr>
            <w:tcW w:w="6218" w:type="dxa"/>
            <w:gridSpan w:val="3"/>
          </w:tcPr>
          <w:p w14:paraId="2893C3FC" w14:textId="77777777" w:rsidR="008142B0" w:rsidRDefault="005F7CED">
            <w:r>
              <w:rPr>
                <w:rFonts w:hint="eastAsia"/>
              </w:rPr>
              <w:t>普通用户通过注册拥有登录系统的凭证。</w:t>
            </w:r>
          </w:p>
        </w:tc>
      </w:tr>
      <w:tr w:rsidR="008142B0" w14:paraId="456620D2" w14:textId="77777777">
        <w:tc>
          <w:tcPr>
            <w:tcW w:w="2072" w:type="dxa"/>
          </w:tcPr>
          <w:p w14:paraId="6FEA4A15" w14:textId="77777777" w:rsidR="008142B0" w:rsidRDefault="005F7CED">
            <w:r>
              <w:rPr>
                <w:rFonts w:hint="eastAsia"/>
              </w:rPr>
              <w:t>正常流程</w:t>
            </w:r>
          </w:p>
        </w:tc>
        <w:tc>
          <w:tcPr>
            <w:tcW w:w="6218" w:type="dxa"/>
            <w:gridSpan w:val="3"/>
          </w:tcPr>
          <w:p w14:paraId="0A28FC4C" w14:textId="77777777" w:rsidR="008142B0" w:rsidRDefault="005F7CED">
            <w:pPr>
              <w:pStyle w:val="11"/>
              <w:numPr>
                <w:ilvl w:val="0"/>
                <w:numId w:val="2"/>
              </w:numPr>
              <w:ind w:firstLineChars="0"/>
            </w:pPr>
            <w:r>
              <w:rPr>
                <w:rFonts w:hint="eastAsia"/>
              </w:rPr>
              <w:t>用户输入用户名、密码、以及第二次输入密码；</w:t>
            </w:r>
          </w:p>
          <w:p w14:paraId="61639C0A" w14:textId="77777777" w:rsidR="008142B0" w:rsidRDefault="005F7CED">
            <w:pPr>
              <w:pStyle w:val="11"/>
              <w:numPr>
                <w:ilvl w:val="0"/>
                <w:numId w:val="2"/>
              </w:numPr>
              <w:ind w:firstLineChars="0"/>
            </w:pPr>
            <w:r>
              <w:rPr>
                <w:rFonts w:hint="eastAsia"/>
              </w:rPr>
              <w:t>系统保存用户信息并提示注册成功。</w:t>
            </w:r>
          </w:p>
        </w:tc>
      </w:tr>
      <w:tr w:rsidR="008142B0" w14:paraId="0323778C" w14:textId="77777777">
        <w:tc>
          <w:tcPr>
            <w:tcW w:w="2072" w:type="dxa"/>
          </w:tcPr>
          <w:p w14:paraId="7A05F56C" w14:textId="77777777" w:rsidR="008142B0" w:rsidRDefault="005F7CED">
            <w:r>
              <w:rPr>
                <w:rFonts w:hint="eastAsia"/>
              </w:rPr>
              <w:lastRenderedPageBreak/>
              <w:t>扩展流程</w:t>
            </w:r>
          </w:p>
        </w:tc>
        <w:tc>
          <w:tcPr>
            <w:tcW w:w="6218" w:type="dxa"/>
            <w:gridSpan w:val="3"/>
          </w:tcPr>
          <w:p w14:paraId="51A527F8" w14:textId="77777777" w:rsidR="008142B0" w:rsidRDefault="005F7CED">
            <w:r>
              <w:rPr>
                <w:rFonts w:hint="eastAsia"/>
              </w:rPr>
              <w:t>1a</w:t>
            </w:r>
            <w:r>
              <w:t xml:space="preserve">. </w:t>
            </w:r>
            <w:r>
              <w:rPr>
                <w:rFonts w:hint="eastAsia"/>
              </w:rPr>
              <w:t>用户输入的用户名或密码为空：</w:t>
            </w:r>
          </w:p>
          <w:p w14:paraId="47FB391F"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系统提示用户输入为空，并返回正常流程1。</w:t>
            </w:r>
          </w:p>
          <w:p w14:paraId="0BCB46E9" w14:textId="77777777" w:rsidR="008142B0" w:rsidRDefault="005F7CED">
            <w:r>
              <w:t>1</w:t>
            </w:r>
            <w:r>
              <w:rPr>
                <w:rFonts w:hint="eastAsia"/>
              </w:rPr>
              <w:t>b</w:t>
            </w:r>
            <w:r>
              <w:t xml:space="preserve">. </w:t>
            </w:r>
            <w:r>
              <w:rPr>
                <w:rFonts w:hint="eastAsia"/>
              </w:rPr>
              <w:t>用户输入的用户名已存在：</w:t>
            </w:r>
          </w:p>
          <w:p w14:paraId="106C1AA9"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系统提示用户名已存在，并返回正常流程1。</w:t>
            </w:r>
          </w:p>
          <w:p w14:paraId="1E4779D9" w14:textId="77777777" w:rsidR="008142B0" w:rsidRDefault="005F7CED">
            <w:r>
              <w:t>1c</w:t>
            </w:r>
            <w:r>
              <w:rPr>
                <w:rFonts w:hint="eastAsia"/>
              </w:rPr>
              <w:t>.</w:t>
            </w:r>
            <w:r>
              <w:t xml:space="preserve"> </w:t>
            </w:r>
            <w:r>
              <w:rPr>
                <w:rFonts w:hint="eastAsia"/>
              </w:rPr>
              <w:t>用户输入的两次密码不一致：</w:t>
            </w:r>
          </w:p>
          <w:p w14:paraId="371A330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系统提示用户输入的密码不一致，并返回正常流程1。</w:t>
            </w:r>
          </w:p>
        </w:tc>
      </w:tr>
      <w:tr w:rsidR="008142B0" w14:paraId="560E1C3C" w14:textId="77777777">
        <w:tc>
          <w:tcPr>
            <w:tcW w:w="2072" w:type="dxa"/>
          </w:tcPr>
          <w:p w14:paraId="02ADE298" w14:textId="77777777" w:rsidR="008142B0" w:rsidRDefault="005F7CED">
            <w:r>
              <w:rPr>
                <w:rFonts w:hint="eastAsia"/>
              </w:rPr>
              <w:t>补充说明</w:t>
            </w:r>
          </w:p>
        </w:tc>
        <w:tc>
          <w:tcPr>
            <w:tcW w:w="6218" w:type="dxa"/>
            <w:gridSpan w:val="3"/>
          </w:tcPr>
          <w:p w14:paraId="63DAA58E" w14:textId="77777777" w:rsidR="008142B0" w:rsidRDefault="005F7CED">
            <w:r>
              <w:rPr>
                <w:rFonts w:hint="eastAsia"/>
              </w:rPr>
              <w:t>只允许注册成为普通用户，即管理员不需要注册，应该预留管理员的账号在系统中。</w:t>
            </w:r>
          </w:p>
        </w:tc>
      </w:tr>
    </w:tbl>
    <w:p w14:paraId="765E1252" w14:textId="77777777" w:rsidR="008142B0" w:rsidRDefault="008142B0"/>
    <w:p w14:paraId="11F1BC8B" w14:textId="77777777" w:rsidR="008142B0" w:rsidRDefault="005F7CED">
      <w:pPr>
        <w:pStyle w:val="11"/>
        <w:numPr>
          <w:ilvl w:val="0"/>
          <w:numId w:val="1"/>
        </w:numPr>
        <w:ind w:firstLineChars="0"/>
      </w:pPr>
      <w:r>
        <w:rPr>
          <w:rFonts w:hint="eastAsia"/>
        </w:rPr>
        <w:t>上架电影</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23C1879" w14:textId="77777777">
        <w:tc>
          <w:tcPr>
            <w:tcW w:w="2072" w:type="dxa"/>
          </w:tcPr>
          <w:p w14:paraId="01DAD194" w14:textId="77777777" w:rsidR="008142B0" w:rsidRDefault="005F7CED">
            <w:r>
              <w:rPr>
                <w:rFonts w:hint="eastAsia"/>
              </w:rPr>
              <w:t>用例名称</w:t>
            </w:r>
          </w:p>
        </w:tc>
        <w:tc>
          <w:tcPr>
            <w:tcW w:w="2072" w:type="dxa"/>
          </w:tcPr>
          <w:p w14:paraId="42A6CD44" w14:textId="77777777" w:rsidR="008142B0" w:rsidRDefault="005F7CED">
            <w:r>
              <w:rPr>
                <w:rFonts w:hint="eastAsia"/>
              </w:rPr>
              <w:t>上架电影</w:t>
            </w:r>
          </w:p>
        </w:tc>
        <w:tc>
          <w:tcPr>
            <w:tcW w:w="2073" w:type="dxa"/>
          </w:tcPr>
          <w:p w14:paraId="141D93E2" w14:textId="77777777" w:rsidR="008142B0" w:rsidRDefault="005F7CED">
            <w:r>
              <w:rPr>
                <w:rFonts w:hint="eastAsia"/>
              </w:rPr>
              <w:t>参与者</w:t>
            </w:r>
          </w:p>
        </w:tc>
        <w:tc>
          <w:tcPr>
            <w:tcW w:w="2073" w:type="dxa"/>
          </w:tcPr>
          <w:p w14:paraId="4DBEF7FA" w14:textId="77777777" w:rsidR="008142B0" w:rsidRDefault="005F7CED">
            <w:r>
              <w:rPr>
                <w:rFonts w:hint="eastAsia"/>
              </w:rPr>
              <w:t>管理员</w:t>
            </w:r>
          </w:p>
        </w:tc>
      </w:tr>
      <w:tr w:rsidR="008142B0" w14:paraId="76BA1092" w14:textId="77777777">
        <w:tc>
          <w:tcPr>
            <w:tcW w:w="2072" w:type="dxa"/>
          </w:tcPr>
          <w:p w14:paraId="4683ADF4" w14:textId="77777777" w:rsidR="008142B0" w:rsidRDefault="005F7CED">
            <w:r>
              <w:rPr>
                <w:rFonts w:hint="eastAsia"/>
              </w:rPr>
              <w:t>介绍</w:t>
            </w:r>
          </w:p>
        </w:tc>
        <w:tc>
          <w:tcPr>
            <w:tcW w:w="6218" w:type="dxa"/>
            <w:gridSpan w:val="3"/>
          </w:tcPr>
          <w:p w14:paraId="44B534DE" w14:textId="77777777" w:rsidR="008142B0" w:rsidRDefault="005F7CED">
            <w:pPr>
              <w:rPr>
                <w:rFonts w:eastAsiaTheme="minorHAnsi"/>
              </w:rPr>
            </w:pPr>
            <w:r>
              <w:rPr>
                <w:rFonts w:hint="eastAsia"/>
              </w:rPr>
              <w:t>管理员可以上架电影，设置电影详情，从而让观众可以提前了解电影详情。</w:t>
            </w:r>
          </w:p>
        </w:tc>
      </w:tr>
      <w:tr w:rsidR="008142B0" w14:paraId="65FB9EE6" w14:textId="77777777">
        <w:tc>
          <w:tcPr>
            <w:tcW w:w="2072" w:type="dxa"/>
          </w:tcPr>
          <w:p w14:paraId="5B1AAEC4" w14:textId="77777777" w:rsidR="008142B0" w:rsidRDefault="005F7CED">
            <w:r>
              <w:rPr>
                <w:rFonts w:hint="eastAsia"/>
              </w:rPr>
              <w:t>正常流程</w:t>
            </w:r>
          </w:p>
        </w:tc>
        <w:tc>
          <w:tcPr>
            <w:tcW w:w="6218" w:type="dxa"/>
            <w:gridSpan w:val="3"/>
          </w:tcPr>
          <w:p w14:paraId="29AF8D9D" w14:textId="77777777" w:rsidR="008142B0" w:rsidRDefault="005F7CED">
            <w:pPr>
              <w:pStyle w:val="11"/>
              <w:numPr>
                <w:ilvl w:val="0"/>
                <w:numId w:val="3"/>
              </w:numPr>
              <w:ind w:firstLineChars="0"/>
              <w:rPr>
                <w:rFonts w:eastAsiaTheme="minorHAnsi"/>
              </w:rPr>
            </w:pPr>
            <w:r>
              <w:rPr>
                <w:rFonts w:eastAsiaTheme="minorHAnsi" w:hint="eastAsia"/>
              </w:rPr>
              <w:t>管理员输入上架电影的详情，包括：</w:t>
            </w:r>
            <w:r>
              <w:rPr>
                <w:rFonts w:eastAsiaTheme="minorHAnsi" w:cs="Helvetica Neue"/>
                <w:color w:val="000000"/>
                <w:kern w:val="0"/>
              </w:rPr>
              <w:t>名称、电影宣传海报、导演、编剧、主演、类型、制片国家/地区、语言、上映日期、片长</w:t>
            </w:r>
            <w:r>
              <w:rPr>
                <w:rFonts w:eastAsiaTheme="minorHAnsi" w:cs="Helvetica Neue" w:hint="eastAsia"/>
                <w:color w:val="000000"/>
                <w:kern w:val="0"/>
              </w:rPr>
              <w:t>和下映日期；</w:t>
            </w:r>
          </w:p>
          <w:p w14:paraId="4ED895E7" w14:textId="1577C4E7" w:rsidR="008142B0" w:rsidRDefault="005F7CED">
            <w:pPr>
              <w:pStyle w:val="11"/>
              <w:numPr>
                <w:ilvl w:val="0"/>
                <w:numId w:val="3"/>
              </w:numPr>
              <w:ind w:firstLineChars="0"/>
              <w:rPr>
                <w:rFonts w:eastAsiaTheme="minorHAnsi"/>
              </w:rPr>
            </w:pPr>
            <w:r>
              <w:rPr>
                <w:rFonts w:eastAsiaTheme="minorHAnsi" w:hint="eastAsia"/>
              </w:rPr>
              <w:t>系统保存电影详情</w:t>
            </w:r>
            <w:ins w:id="10" w:author="qinliu" w:date="2019-04-06T21:47:00Z">
              <w:r>
                <w:rPr>
                  <w:rFonts w:eastAsiaTheme="minorHAnsi"/>
                </w:rPr>
                <w:t>，提示上架</w:t>
              </w:r>
              <w:del w:id="11" w:author="xu zhile" w:date="2019-05-01T15:33:00Z">
                <w:r w:rsidDel="00490792">
                  <w:rPr>
                    <w:rFonts w:eastAsiaTheme="minorHAnsi"/>
                  </w:rPr>
                  <w:delText>陈</w:delText>
                </w:r>
              </w:del>
            </w:ins>
            <w:ins w:id="12" w:author="xu zhile" w:date="2019-05-01T15:33:00Z">
              <w:r w:rsidR="00A10F74">
                <w:rPr>
                  <w:rFonts w:eastAsiaTheme="minorHAnsi" w:hint="eastAsia"/>
                </w:rPr>
                <w:t>成功</w:t>
              </w:r>
            </w:ins>
            <w:ins w:id="13" w:author="qinliu" w:date="2019-04-06T21:47:00Z">
              <w:del w:id="14" w:author="xu zhile" w:date="2019-05-01T15:33:00Z">
                <w:r w:rsidDel="00A10F74">
                  <w:rPr>
                    <w:rFonts w:eastAsiaTheme="minorHAnsi" w:hint="eastAsia"/>
                  </w:rPr>
                  <w:delText>宫</w:delText>
                </w:r>
              </w:del>
            </w:ins>
            <w:r>
              <w:rPr>
                <w:rFonts w:eastAsiaTheme="minorHAnsi" w:hint="eastAsia"/>
              </w:rPr>
              <w:t>。</w:t>
            </w:r>
          </w:p>
        </w:tc>
      </w:tr>
      <w:tr w:rsidR="008142B0" w14:paraId="3E1679B7" w14:textId="77777777">
        <w:tc>
          <w:tcPr>
            <w:tcW w:w="2072" w:type="dxa"/>
          </w:tcPr>
          <w:p w14:paraId="010BD18C" w14:textId="77777777" w:rsidR="008142B0" w:rsidRDefault="005F7CED">
            <w:r>
              <w:rPr>
                <w:rFonts w:hint="eastAsia"/>
              </w:rPr>
              <w:t>扩展流程</w:t>
            </w:r>
          </w:p>
        </w:tc>
        <w:tc>
          <w:tcPr>
            <w:tcW w:w="6218" w:type="dxa"/>
            <w:gridSpan w:val="3"/>
          </w:tcPr>
          <w:p w14:paraId="3D72A23B" w14:textId="77777777" w:rsidR="008142B0" w:rsidRDefault="005F7CED">
            <w:r>
              <w:rPr>
                <w:rFonts w:hint="eastAsia"/>
              </w:rPr>
              <w:t>1a</w:t>
            </w:r>
            <w:r>
              <w:t xml:space="preserve">. </w:t>
            </w:r>
            <w:r>
              <w:rPr>
                <w:rFonts w:hint="eastAsia"/>
              </w:rPr>
              <w:t>用户输入信息存在空值：</w:t>
            </w:r>
          </w:p>
          <w:p w14:paraId="71C67804"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系统提示用户输入存在空值，并返回正常流程1。</w:t>
            </w:r>
          </w:p>
          <w:p w14:paraId="65F71ACD" w14:textId="77777777" w:rsidR="008142B0" w:rsidRDefault="005F7CED">
            <w:r>
              <w:t>1</w:t>
            </w:r>
            <w:r>
              <w:rPr>
                <w:rFonts w:hint="eastAsia"/>
              </w:rPr>
              <w:t>b</w:t>
            </w:r>
            <w:r>
              <w:t xml:space="preserve">. </w:t>
            </w:r>
            <w:r>
              <w:rPr>
                <w:rFonts w:hint="eastAsia"/>
              </w:rPr>
              <w:t>用户输入的上映日期在系统时间之前：</w:t>
            </w:r>
          </w:p>
          <w:p w14:paraId="53CC134C"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系统提示上映日期输入</w:t>
            </w:r>
            <w:ins w:id="15" w:author="qinliu" w:date="2019-04-06T21:48:00Z">
              <w:r>
                <w:t>不能在当前系统日期之前</w:t>
              </w:r>
            </w:ins>
            <w:del w:id="16" w:author="qinliu" w:date="2019-04-06T21:47:00Z">
              <w:r>
                <w:rPr>
                  <w:rFonts w:hint="eastAsia"/>
                </w:rPr>
                <w:delText>有误</w:delText>
              </w:r>
            </w:del>
            <w:r>
              <w:rPr>
                <w:rFonts w:hint="eastAsia"/>
              </w:rPr>
              <w:t>。</w:t>
            </w:r>
          </w:p>
          <w:p w14:paraId="570D28DE" w14:textId="77777777" w:rsidR="008142B0" w:rsidRDefault="005F7CED">
            <w:r>
              <w:lastRenderedPageBreak/>
              <w:t>1</w:t>
            </w:r>
            <w:r>
              <w:rPr>
                <w:rFonts w:hint="eastAsia"/>
              </w:rPr>
              <w:t>c.</w:t>
            </w:r>
            <w:r>
              <w:t xml:space="preserve"> </w:t>
            </w:r>
            <w:r>
              <w:rPr>
                <w:rFonts w:hint="eastAsia"/>
              </w:rPr>
              <w:t>用户输入的下映日期在上映日期之前：</w:t>
            </w:r>
          </w:p>
          <w:p w14:paraId="2EE5B9D2"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系统提示下映日期</w:t>
            </w:r>
            <w:ins w:id="17" w:author="qinliu" w:date="2019-04-06T21:48:00Z">
              <w:r>
                <w:t>输入不能在上映日期之前</w:t>
              </w:r>
            </w:ins>
            <w:del w:id="18" w:author="qinliu" w:date="2019-04-06T21:48:00Z">
              <w:r>
                <w:rPr>
                  <w:rFonts w:hint="eastAsia"/>
                </w:rPr>
                <w:delText>输入有误</w:delText>
              </w:r>
            </w:del>
            <w:r>
              <w:rPr>
                <w:rFonts w:hint="eastAsia"/>
              </w:rPr>
              <w:t>。</w:t>
            </w:r>
          </w:p>
        </w:tc>
      </w:tr>
      <w:tr w:rsidR="008142B0" w14:paraId="44069319" w14:textId="77777777">
        <w:tc>
          <w:tcPr>
            <w:tcW w:w="2072" w:type="dxa"/>
          </w:tcPr>
          <w:p w14:paraId="7F4845CE" w14:textId="77777777" w:rsidR="008142B0" w:rsidRDefault="005F7CED">
            <w:r>
              <w:rPr>
                <w:rFonts w:hint="eastAsia"/>
              </w:rPr>
              <w:lastRenderedPageBreak/>
              <w:t>补充说明</w:t>
            </w:r>
          </w:p>
        </w:tc>
        <w:tc>
          <w:tcPr>
            <w:tcW w:w="6218" w:type="dxa"/>
            <w:gridSpan w:val="3"/>
          </w:tcPr>
          <w:p w14:paraId="12AAF85C" w14:textId="77777777" w:rsidR="008142B0" w:rsidRDefault="005F7CED">
            <w:r>
              <w:rPr>
                <w:rFonts w:hint="eastAsia"/>
              </w:rPr>
              <w:t>上架电影上架的是仍未上映的电影，此时电影仍是预售状态，普通用户不可以针对未上映的电影购票，但普通用户可以标记其为“想看”。当系统时间到达管理员设置的上映日期后，电影自动变为可售票状态，即此时普通用户可以对该电影购票。</w:t>
            </w:r>
          </w:p>
        </w:tc>
      </w:tr>
    </w:tbl>
    <w:p w14:paraId="4B461054" w14:textId="77777777" w:rsidR="008142B0" w:rsidRDefault="008142B0"/>
    <w:p w14:paraId="59ED5615" w14:textId="77777777" w:rsidR="008142B0" w:rsidRDefault="005F7CED">
      <w:pPr>
        <w:pStyle w:val="11"/>
        <w:numPr>
          <w:ilvl w:val="0"/>
          <w:numId w:val="1"/>
        </w:numPr>
        <w:ind w:firstLineChars="0"/>
      </w:pPr>
      <w:r>
        <w:rPr>
          <w:rFonts w:hint="eastAsia"/>
        </w:rPr>
        <w:t>统计电影的想看人数</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7ACF47B" w14:textId="77777777">
        <w:tc>
          <w:tcPr>
            <w:tcW w:w="2072" w:type="dxa"/>
          </w:tcPr>
          <w:p w14:paraId="010C4F3B" w14:textId="77777777" w:rsidR="008142B0" w:rsidRDefault="005F7CED">
            <w:r>
              <w:rPr>
                <w:rFonts w:hint="eastAsia"/>
              </w:rPr>
              <w:t>用例名称</w:t>
            </w:r>
          </w:p>
        </w:tc>
        <w:tc>
          <w:tcPr>
            <w:tcW w:w="2072" w:type="dxa"/>
          </w:tcPr>
          <w:p w14:paraId="5048379D" w14:textId="77777777" w:rsidR="008142B0" w:rsidRDefault="005F7CED">
            <w:r>
              <w:rPr>
                <w:rFonts w:hint="eastAsia"/>
              </w:rPr>
              <w:t>统计电影的想看人数</w:t>
            </w:r>
          </w:p>
        </w:tc>
        <w:tc>
          <w:tcPr>
            <w:tcW w:w="2073" w:type="dxa"/>
          </w:tcPr>
          <w:p w14:paraId="7D8A702D" w14:textId="77777777" w:rsidR="008142B0" w:rsidRDefault="005F7CED">
            <w:r>
              <w:rPr>
                <w:rFonts w:hint="eastAsia"/>
              </w:rPr>
              <w:t>参与者</w:t>
            </w:r>
          </w:p>
        </w:tc>
        <w:tc>
          <w:tcPr>
            <w:tcW w:w="2073" w:type="dxa"/>
          </w:tcPr>
          <w:p w14:paraId="42FE7A77" w14:textId="77777777" w:rsidR="008142B0" w:rsidRDefault="005F7CED">
            <w:r>
              <w:rPr>
                <w:rFonts w:hint="eastAsia"/>
              </w:rPr>
              <w:t>管理员</w:t>
            </w:r>
          </w:p>
        </w:tc>
      </w:tr>
      <w:tr w:rsidR="008142B0" w14:paraId="2525AEE4" w14:textId="77777777">
        <w:tc>
          <w:tcPr>
            <w:tcW w:w="2072" w:type="dxa"/>
          </w:tcPr>
          <w:p w14:paraId="012BF6F1" w14:textId="77777777" w:rsidR="008142B0" w:rsidRDefault="005F7CED">
            <w:r>
              <w:rPr>
                <w:rFonts w:hint="eastAsia"/>
              </w:rPr>
              <w:t>介绍</w:t>
            </w:r>
          </w:p>
        </w:tc>
        <w:tc>
          <w:tcPr>
            <w:tcW w:w="6218" w:type="dxa"/>
            <w:gridSpan w:val="3"/>
          </w:tcPr>
          <w:p w14:paraId="0EAD3061" w14:textId="77777777" w:rsidR="008142B0" w:rsidRDefault="005F7CED">
            <w:pPr>
              <w:rPr>
                <w:rFonts w:eastAsiaTheme="minorHAnsi"/>
              </w:rPr>
            </w:pPr>
            <w:r>
              <w:rPr>
                <w:rFonts w:eastAsiaTheme="minorHAnsi" w:hint="eastAsia"/>
              </w:rPr>
              <w:t>系统以图表的形式帮助管理员了解电影的想看人数，包括所有电影想看人数的对比，以及单个电影每日想看人数的变化，从而能够让管理员了解电影的流行度。</w:t>
            </w:r>
          </w:p>
        </w:tc>
      </w:tr>
      <w:tr w:rsidR="008142B0" w14:paraId="09B6ADAF" w14:textId="77777777">
        <w:tc>
          <w:tcPr>
            <w:tcW w:w="2072" w:type="dxa"/>
          </w:tcPr>
          <w:p w14:paraId="31B321E8" w14:textId="77777777" w:rsidR="008142B0" w:rsidRDefault="005F7CED">
            <w:r>
              <w:rPr>
                <w:rFonts w:hint="eastAsia"/>
              </w:rPr>
              <w:t>正常流程</w:t>
            </w:r>
          </w:p>
        </w:tc>
        <w:tc>
          <w:tcPr>
            <w:tcW w:w="6218" w:type="dxa"/>
            <w:gridSpan w:val="3"/>
          </w:tcPr>
          <w:p w14:paraId="40287E89" w14:textId="77777777" w:rsidR="008142B0" w:rsidRDefault="005F7CED">
            <w:pPr>
              <w:pStyle w:val="11"/>
              <w:numPr>
                <w:ilvl w:val="0"/>
                <w:numId w:val="4"/>
              </w:numPr>
              <w:ind w:firstLineChars="0"/>
              <w:rPr>
                <w:rFonts w:eastAsiaTheme="minorHAnsi"/>
              </w:rPr>
            </w:pPr>
            <w:r>
              <w:rPr>
                <w:rFonts w:eastAsiaTheme="minorHAnsi" w:hint="eastAsia"/>
              </w:rPr>
              <w:t>管理员选择查看所有电影的想看人数；</w:t>
            </w:r>
          </w:p>
          <w:p w14:paraId="6C8B2745" w14:textId="77777777" w:rsidR="008142B0" w:rsidRDefault="005F7CED">
            <w:pPr>
              <w:pStyle w:val="11"/>
              <w:numPr>
                <w:ilvl w:val="0"/>
                <w:numId w:val="4"/>
              </w:numPr>
              <w:ind w:firstLineChars="0"/>
              <w:rPr>
                <w:rFonts w:eastAsiaTheme="minorHAnsi"/>
              </w:rPr>
            </w:pPr>
            <w:r>
              <w:rPr>
                <w:rFonts w:eastAsiaTheme="minorHAnsi" w:hint="eastAsia"/>
              </w:rPr>
              <w:t>系统以柱状图的形式显示所有电影截止到当前系统时间为止的想看人数；</w:t>
            </w:r>
          </w:p>
          <w:p w14:paraId="316E6DF7" w14:textId="77777777" w:rsidR="008142B0" w:rsidRDefault="005F7CED">
            <w:pPr>
              <w:pStyle w:val="11"/>
              <w:numPr>
                <w:ilvl w:val="0"/>
                <w:numId w:val="4"/>
              </w:numPr>
              <w:ind w:firstLineChars="0"/>
              <w:rPr>
                <w:rFonts w:eastAsiaTheme="minorHAnsi"/>
              </w:rPr>
            </w:pPr>
            <w:r>
              <w:rPr>
                <w:rFonts w:eastAsiaTheme="minorHAnsi" w:hint="eastAsia"/>
              </w:rPr>
              <w:t>管理员</w:t>
            </w:r>
            <w:ins w:id="19" w:author="qinliu" w:date="2019-04-06T21:49:00Z">
              <w:r>
                <w:rPr>
                  <w:rFonts w:eastAsiaTheme="minorHAnsi"/>
                </w:rPr>
                <w:t>选择</w:t>
              </w:r>
            </w:ins>
            <w:del w:id="20" w:author="qinliu" w:date="2019-04-06T21:49:00Z">
              <w:r>
                <w:rPr>
                  <w:rFonts w:eastAsiaTheme="minorHAnsi" w:hint="eastAsia"/>
                </w:rPr>
                <w:delText>点击</w:delText>
              </w:r>
            </w:del>
            <w:r>
              <w:rPr>
                <w:rFonts w:eastAsiaTheme="minorHAnsi" w:hint="eastAsia"/>
              </w:rPr>
              <w:t>具体的一部电影；</w:t>
            </w:r>
          </w:p>
          <w:p w14:paraId="747D65C8" w14:textId="77777777" w:rsidR="008142B0" w:rsidRDefault="005F7CED">
            <w:pPr>
              <w:pStyle w:val="11"/>
              <w:numPr>
                <w:ilvl w:val="0"/>
                <w:numId w:val="4"/>
              </w:numPr>
              <w:ind w:firstLineChars="0"/>
              <w:rPr>
                <w:rFonts w:eastAsiaTheme="minorHAnsi"/>
              </w:rPr>
            </w:pPr>
            <w:r>
              <w:rPr>
                <w:rFonts w:eastAsiaTheme="minorHAnsi" w:hint="eastAsia"/>
              </w:rPr>
              <w:t>系统以折线图的形式显示该电影自发布时间到当前日期为止每天想看人数的变化趋势，即纵坐标为“想看人数”，横坐标为“日期”。</w:t>
            </w:r>
          </w:p>
        </w:tc>
      </w:tr>
      <w:tr w:rsidR="008142B0" w14:paraId="10873B06" w14:textId="77777777">
        <w:tc>
          <w:tcPr>
            <w:tcW w:w="2072" w:type="dxa"/>
          </w:tcPr>
          <w:p w14:paraId="4031C826" w14:textId="77777777" w:rsidR="008142B0" w:rsidRDefault="005F7CED">
            <w:r>
              <w:rPr>
                <w:rFonts w:hint="eastAsia"/>
              </w:rPr>
              <w:t>扩展流程</w:t>
            </w:r>
          </w:p>
        </w:tc>
        <w:tc>
          <w:tcPr>
            <w:tcW w:w="6218" w:type="dxa"/>
            <w:gridSpan w:val="3"/>
          </w:tcPr>
          <w:p w14:paraId="50D82EC6" w14:textId="77777777" w:rsidR="008142B0" w:rsidRDefault="008142B0"/>
        </w:tc>
      </w:tr>
      <w:tr w:rsidR="008142B0" w14:paraId="2DE72C6C" w14:textId="77777777">
        <w:tc>
          <w:tcPr>
            <w:tcW w:w="2072" w:type="dxa"/>
          </w:tcPr>
          <w:p w14:paraId="2EF00788" w14:textId="77777777" w:rsidR="008142B0" w:rsidRDefault="005F7CED">
            <w:r>
              <w:rPr>
                <w:rFonts w:hint="eastAsia"/>
              </w:rPr>
              <w:lastRenderedPageBreak/>
              <w:t>补充说明</w:t>
            </w:r>
          </w:p>
        </w:tc>
        <w:tc>
          <w:tcPr>
            <w:tcW w:w="6218" w:type="dxa"/>
            <w:gridSpan w:val="3"/>
          </w:tcPr>
          <w:p w14:paraId="495DC8A5" w14:textId="77777777" w:rsidR="008142B0" w:rsidRDefault="008142B0"/>
        </w:tc>
      </w:tr>
    </w:tbl>
    <w:p w14:paraId="189FF3D8" w14:textId="77777777" w:rsidR="008142B0" w:rsidRDefault="008142B0"/>
    <w:p w14:paraId="4B5A5952" w14:textId="77777777" w:rsidR="008142B0" w:rsidRDefault="008142B0"/>
    <w:p w14:paraId="64216CF0" w14:textId="77777777" w:rsidR="008142B0" w:rsidRDefault="005F7CED">
      <w:pPr>
        <w:pStyle w:val="11"/>
        <w:numPr>
          <w:ilvl w:val="0"/>
          <w:numId w:val="1"/>
        </w:numPr>
        <w:ind w:firstLineChars="0"/>
      </w:pPr>
      <w:r>
        <w:rPr>
          <w:rFonts w:hint="eastAsia"/>
        </w:rPr>
        <w:t>查看电影列表：观众可以查看已上架电影列表</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352828A" w14:textId="77777777">
        <w:tc>
          <w:tcPr>
            <w:tcW w:w="2072" w:type="dxa"/>
          </w:tcPr>
          <w:p w14:paraId="715D1E55" w14:textId="77777777" w:rsidR="008142B0" w:rsidRDefault="005F7CED">
            <w:r>
              <w:rPr>
                <w:rFonts w:hint="eastAsia"/>
              </w:rPr>
              <w:t>用例名称</w:t>
            </w:r>
          </w:p>
        </w:tc>
        <w:tc>
          <w:tcPr>
            <w:tcW w:w="2072" w:type="dxa"/>
          </w:tcPr>
          <w:p w14:paraId="1C619958" w14:textId="77777777" w:rsidR="008142B0" w:rsidRDefault="005F7CED">
            <w:r>
              <w:rPr>
                <w:rFonts w:hint="eastAsia"/>
              </w:rPr>
              <w:t>查看电影列表</w:t>
            </w:r>
          </w:p>
        </w:tc>
        <w:tc>
          <w:tcPr>
            <w:tcW w:w="2073" w:type="dxa"/>
          </w:tcPr>
          <w:p w14:paraId="67447F30" w14:textId="77777777" w:rsidR="008142B0" w:rsidRDefault="005F7CED">
            <w:r>
              <w:rPr>
                <w:rFonts w:hint="eastAsia"/>
              </w:rPr>
              <w:t>参与者</w:t>
            </w:r>
          </w:p>
        </w:tc>
        <w:tc>
          <w:tcPr>
            <w:tcW w:w="2073" w:type="dxa"/>
          </w:tcPr>
          <w:p w14:paraId="49D03372" w14:textId="77777777" w:rsidR="008142B0" w:rsidRDefault="005F7CED">
            <w:r>
              <w:rPr>
                <w:rFonts w:hint="eastAsia"/>
              </w:rPr>
              <w:t>观众、影院</w:t>
            </w:r>
            <w:ins w:id="21" w:author="qinliu" w:date="2019-04-06T22:11:00Z">
              <w:r>
                <w:rPr>
                  <w:rFonts w:hint="eastAsia"/>
                </w:rPr>
                <w:t>员工</w:t>
              </w:r>
            </w:ins>
          </w:p>
        </w:tc>
      </w:tr>
      <w:tr w:rsidR="008142B0" w14:paraId="13E4F948" w14:textId="77777777">
        <w:tc>
          <w:tcPr>
            <w:tcW w:w="2072" w:type="dxa"/>
          </w:tcPr>
          <w:p w14:paraId="1F66D814" w14:textId="77777777" w:rsidR="008142B0" w:rsidRDefault="005F7CED">
            <w:r>
              <w:rPr>
                <w:rFonts w:hint="eastAsia"/>
              </w:rPr>
              <w:t>正常流程</w:t>
            </w:r>
          </w:p>
        </w:tc>
        <w:tc>
          <w:tcPr>
            <w:tcW w:w="6218" w:type="dxa"/>
            <w:gridSpan w:val="3"/>
          </w:tcPr>
          <w:p w14:paraId="477C38FA" w14:textId="77777777" w:rsidR="008142B0" w:rsidRDefault="005F7CED">
            <w:pPr>
              <w:pStyle w:val="11"/>
              <w:numPr>
                <w:ilvl w:val="0"/>
                <w:numId w:val="5"/>
              </w:numPr>
              <w:ind w:firstLineChars="0"/>
            </w:pPr>
            <w:r>
              <w:rPr>
                <w:rFonts w:hint="eastAsia"/>
              </w:rPr>
              <w:t>观众选择查看已上架电影</w:t>
            </w:r>
          </w:p>
          <w:p w14:paraId="03A2B421" w14:textId="77777777" w:rsidR="008142B0" w:rsidRDefault="005F7CED">
            <w:pPr>
              <w:pStyle w:val="11"/>
              <w:numPr>
                <w:ilvl w:val="0"/>
                <w:numId w:val="5"/>
              </w:numPr>
              <w:ind w:firstLineChars="0"/>
            </w:pPr>
            <w:r>
              <w:rPr>
                <w:rFonts w:hint="eastAsia"/>
              </w:rPr>
              <w:t>系统显示电影列表，包括名称、电影宣传海报、</w:t>
            </w:r>
            <w:r>
              <w:t>主演</w:t>
            </w:r>
            <w:r>
              <w:rPr>
                <w:rFonts w:hint="eastAsia"/>
              </w:rPr>
              <w:t>、</w:t>
            </w:r>
            <w:r>
              <w:t>上映日期</w:t>
            </w:r>
            <w:r>
              <w:rPr>
                <w:rFonts w:hint="eastAsia"/>
              </w:rPr>
              <w:t>等简单资料</w:t>
            </w:r>
          </w:p>
        </w:tc>
      </w:tr>
      <w:tr w:rsidR="008142B0" w14:paraId="41BCB721" w14:textId="77777777">
        <w:tc>
          <w:tcPr>
            <w:tcW w:w="2072" w:type="dxa"/>
          </w:tcPr>
          <w:p w14:paraId="523C07D6" w14:textId="77777777" w:rsidR="008142B0" w:rsidRDefault="005F7CED">
            <w:r>
              <w:rPr>
                <w:rFonts w:hint="eastAsia"/>
              </w:rPr>
              <w:t>扩展流程</w:t>
            </w:r>
          </w:p>
        </w:tc>
        <w:tc>
          <w:tcPr>
            <w:tcW w:w="6218" w:type="dxa"/>
            <w:gridSpan w:val="3"/>
          </w:tcPr>
          <w:p w14:paraId="64057DEC" w14:textId="77777777" w:rsidR="008142B0" w:rsidRDefault="005F7CED">
            <w:r>
              <w:rPr>
                <w:rFonts w:hint="eastAsia"/>
              </w:rPr>
              <w:t>无</w:t>
            </w:r>
          </w:p>
        </w:tc>
      </w:tr>
      <w:tr w:rsidR="008142B0" w14:paraId="1A3283A8" w14:textId="77777777">
        <w:tc>
          <w:tcPr>
            <w:tcW w:w="2072" w:type="dxa"/>
          </w:tcPr>
          <w:p w14:paraId="7FCA3225" w14:textId="77777777" w:rsidR="008142B0" w:rsidRDefault="005F7CED">
            <w:r>
              <w:rPr>
                <w:rFonts w:hint="eastAsia"/>
              </w:rPr>
              <w:t>补充说明</w:t>
            </w:r>
          </w:p>
        </w:tc>
        <w:tc>
          <w:tcPr>
            <w:tcW w:w="6218" w:type="dxa"/>
            <w:gridSpan w:val="3"/>
          </w:tcPr>
          <w:p w14:paraId="0AF2A863" w14:textId="77777777" w:rsidR="008142B0" w:rsidRDefault="005F7CED">
            <w:r>
              <w:rPr>
                <w:rFonts w:hint="eastAsia"/>
              </w:rPr>
              <w:t>无</w:t>
            </w:r>
          </w:p>
        </w:tc>
      </w:tr>
    </w:tbl>
    <w:p w14:paraId="1EF18585" w14:textId="77777777" w:rsidR="008142B0" w:rsidRDefault="008142B0">
      <w:pPr>
        <w:pStyle w:val="11"/>
        <w:ind w:left="360" w:firstLineChars="0" w:firstLine="0"/>
      </w:pPr>
    </w:p>
    <w:p w14:paraId="329C0FB7" w14:textId="77777777" w:rsidR="008142B0" w:rsidRDefault="005F7CED">
      <w:pPr>
        <w:pStyle w:val="11"/>
        <w:numPr>
          <w:ilvl w:val="0"/>
          <w:numId w:val="1"/>
        </w:numPr>
        <w:ind w:firstLineChars="0"/>
      </w:pPr>
      <w:r>
        <w:rPr>
          <w:rFonts w:hint="eastAsia"/>
        </w:rPr>
        <w:t>查看电影详情</w:t>
      </w:r>
      <w:r>
        <w:t>(</w:t>
      </w:r>
      <w:r>
        <w:rPr>
          <w:rFonts w:hint="eastAsia"/>
        </w:rPr>
        <w:t>分开</w:t>
      </w:r>
      <w:r>
        <w:t>)</w:t>
      </w:r>
      <w:r>
        <w:rPr>
          <w:rFonts w:hint="eastAsia"/>
        </w:rPr>
        <w:t>：观众可以通过选中一部电影查看它的详情</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933B0D2" w14:textId="77777777">
        <w:tc>
          <w:tcPr>
            <w:tcW w:w="2072" w:type="dxa"/>
          </w:tcPr>
          <w:p w14:paraId="2813B580" w14:textId="77777777" w:rsidR="008142B0" w:rsidRDefault="005F7CED">
            <w:r>
              <w:rPr>
                <w:rFonts w:hint="eastAsia"/>
              </w:rPr>
              <w:t>用例名称</w:t>
            </w:r>
          </w:p>
        </w:tc>
        <w:tc>
          <w:tcPr>
            <w:tcW w:w="2072" w:type="dxa"/>
          </w:tcPr>
          <w:p w14:paraId="1726B70F" w14:textId="77777777" w:rsidR="008142B0" w:rsidRDefault="005F7CED">
            <w:r>
              <w:rPr>
                <w:rFonts w:hint="eastAsia"/>
              </w:rPr>
              <w:t>查看电影详情</w:t>
            </w:r>
          </w:p>
        </w:tc>
        <w:tc>
          <w:tcPr>
            <w:tcW w:w="2073" w:type="dxa"/>
          </w:tcPr>
          <w:p w14:paraId="43497FD5" w14:textId="77777777" w:rsidR="008142B0" w:rsidRDefault="005F7CED">
            <w:r>
              <w:rPr>
                <w:rFonts w:hint="eastAsia"/>
              </w:rPr>
              <w:t>参与者</w:t>
            </w:r>
          </w:p>
        </w:tc>
        <w:tc>
          <w:tcPr>
            <w:tcW w:w="2073" w:type="dxa"/>
          </w:tcPr>
          <w:p w14:paraId="75B9EFDC" w14:textId="77777777" w:rsidR="008142B0" w:rsidRDefault="005F7CED">
            <w:r>
              <w:rPr>
                <w:rFonts w:hint="eastAsia"/>
              </w:rPr>
              <w:t>观众、影院</w:t>
            </w:r>
            <w:ins w:id="22" w:author="qinliu" w:date="2019-04-06T22:11:00Z">
              <w:r>
                <w:rPr>
                  <w:rFonts w:hint="eastAsia"/>
                </w:rPr>
                <w:t>员工</w:t>
              </w:r>
            </w:ins>
          </w:p>
        </w:tc>
      </w:tr>
      <w:tr w:rsidR="008142B0" w14:paraId="36162332" w14:textId="77777777">
        <w:tc>
          <w:tcPr>
            <w:tcW w:w="2072" w:type="dxa"/>
          </w:tcPr>
          <w:p w14:paraId="4F1369B1" w14:textId="77777777" w:rsidR="008142B0" w:rsidRDefault="005F7CED">
            <w:r>
              <w:rPr>
                <w:rFonts w:hint="eastAsia"/>
              </w:rPr>
              <w:t>正常流程</w:t>
            </w:r>
          </w:p>
        </w:tc>
        <w:tc>
          <w:tcPr>
            <w:tcW w:w="6218" w:type="dxa"/>
            <w:gridSpan w:val="3"/>
          </w:tcPr>
          <w:p w14:paraId="36CA7974" w14:textId="77777777" w:rsidR="008142B0" w:rsidRDefault="005F7CED">
            <w:pPr>
              <w:pStyle w:val="11"/>
              <w:numPr>
                <w:ilvl w:val="0"/>
                <w:numId w:val="5"/>
              </w:numPr>
              <w:ind w:firstLineChars="0"/>
            </w:pPr>
            <w:r>
              <w:rPr>
                <w:rFonts w:hint="eastAsia"/>
              </w:rPr>
              <w:t>观众选择一部电影查看详情</w:t>
            </w:r>
          </w:p>
          <w:p w14:paraId="10A21BEE" w14:textId="77777777" w:rsidR="008142B0" w:rsidRDefault="005F7CED">
            <w:pPr>
              <w:pStyle w:val="11"/>
              <w:numPr>
                <w:ilvl w:val="0"/>
                <w:numId w:val="5"/>
              </w:numPr>
              <w:ind w:firstLineChars="0"/>
            </w:pPr>
            <w:r>
              <w:rPr>
                <w:rFonts w:hint="eastAsia"/>
              </w:rPr>
              <w:t>系统显示电影的详细资料，包括名称、电影宣传海报、</w:t>
            </w:r>
            <w:r>
              <w:t>导演、编剧、主演</w:t>
            </w:r>
            <w:r>
              <w:rPr>
                <w:rFonts w:hint="eastAsia"/>
              </w:rPr>
              <w:t>、</w:t>
            </w:r>
            <w:r>
              <w:t>类型</w:t>
            </w:r>
            <w:r>
              <w:rPr>
                <w:rFonts w:hint="eastAsia"/>
              </w:rPr>
              <w:t>、</w:t>
            </w:r>
            <w:r>
              <w:t>制片国家/地区</w:t>
            </w:r>
            <w:r>
              <w:rPr>
                <w:rFonts w:hint="eastAsia"/>
              </w:rPr>
              <w:t>、</w:t>
            </w:r>
            <w:r>
              <w:t>语言</w:t>
            </w:r>
            <w:r>
              <w:rPr>
                <w:rFonts w:hint="eastAsia"/>
              </w:rPr>
              <w:t>、</w:t>
            </w:r>
            <w:r>
              <w:t>上映日期、片长</w:t>
            </w:r>
          </w:p>
        </w:tc>
      </w:tr>
      <w:tr w:rsidR="008142B0" w14:paraId="54C6E1ED" w14:textId="77777777">
        <w:tc>
          <w:tcPr>
            <w:tcW w:w="2072" w:type="dxa"/>
          </w:tcPr>
          <w:p w14:paraId="0A5115AD" w14:textId="77777777" w:rsidR="008142B0" w:rsidRDefault="005F7CED">
            <w:r>
              <w:rPr>
                <w:rFonts w:hint="eastAsia"/>
              </w:rPr>
              <w:t>扩展流程</w:t>
            </w:r>
          </w:p>
        </w:tc>
        <w:tc>
          <w:tcPr>
            <w:tcW w:w="6218" w:type="dxa"/>
            <w:gridSpan w:val="3"/>
          </w:tcPr>
          <w:p w14:paraId="63B93F86" w14:textId="77777777" w:rsidR="008142B0" w:rsidRDefault="005F7CED">
            <w:r>
              <w:rPr>
                <w:rFonts w:hint="eastAsia"/>
              </w:rPr>
              <w:t>无</w:t>
            </w:r>
          </w:p>
        </w:tc>
      </w:tr>
      <w:tr w:rsidR="008142B0" w14:paraId="10A6D79B" w14:textId="77777777">
        <w:tc>
          <w:tcPr>
            <w:tcW w:w="2072" w:type="dxa"/>
          </w:tcPr>
          <w:p w14:paraId="6CD630AA" w14:textId="77777777" w:rsidR="008142B0" w:rsidRDefault="005F7CED">
            <w:r>
              <w:rPr>
                <w:rFonts w:hint="eastAsia"/>
              </w:rPr>
              <w:t>补充说明</w:t>
            </w:r>
          </w:p>
        </w:tc>
        <w:tc>
          <w:tcPr>
            <w:tcW w:w="6218" w:type="dxa"/>
            <w:gridSpan w:val="3"/>
          </w:tcPr>
          <w:p w14:paraId="7015D55A" w14:textId="77777777" w:rsidR="008142B0" w:rsidRDefault="008142B0"/>
        </w:tc>
      </w:tr>
    </w:tbl>
    <w:p w14:paraId="6BAA1D2A" w14:textId="77777777" w:rsidR="008142B0" w:rsidRDefault="008142B0"/>
    <w:p w14:paraId="782DB583" w14:textId="77777777" w:rsidR="008142B0" w:rsidRDefault="005F7CED">
      <w:pPr>
        <w:pStyle w:val="11"/>
        <w:numPr>
          <w:ilvl w:val="0"/>
          <w:numId w:val="1"/>
        </w:numPr>
        <w:ind w:firstLineChars="0"/>
      </w:pPr>
      <w:r>
        <w:rPr>
          <w:rFonts w:hint="eastAsia"/>
        </w:rPr>
        <w:t>标记某电影为想看</w:t>
      </w:r>
      <w:r>
        <w:t xml:space="preserve"> </w:t>
      </w:r>
      <w:r>
        <w:rPr>
          <w:rFonts w:hint="eastAsia"/>
        </w:rPr>
        <w:t>：观众可以在列表中或者详情页面选中电影为想看</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99E1C91" w14:textId="77777777">
        <w:tc>
          <w:tcPr>
            <w:tcW w:w="2072" w:type="dxa"/>
          </w:tcPr>
          <w:p w14:paraId="0C995A1B" w14:textId="77777777" w:rsidR="008142B0" w:rsidRDefault="005F7CED">
            <w:r>
              <w:rPr>
                <w:rFonts w:hint="eastAsia"/>
              </w:rPr>
              <w:t>用例名称</w:t>
            </w:r>
          </w:p>
        </w:tc>
        <w:tc>
          <w:tcPr>
            <w:tcW w:w="2072" w:type="dxa"/>
          </w:tcPr>
          <w:p w14:paraId="7222667E" w14:textId="77777777" w:rsidR="008142B0" w:rsidRDefault="005F7CED">
            <w:r>
              <w:t>标记某电影为想</w:t>
            </w:r>
            <w:r>
              <w:lastRenderedPageBreak/>
              <w:t>看</w:t>
            </w:r>
          </w:p>
        </w:tc>
        <w:tc>
          <w:tcPr>
            <w:tcW w:w="2073" w:type="dxa"/>
          </w:tcPr>
          <w:p w14:paraId="2CC2E1D1" w14:textId="77777777" w:rsidR="008142B0" w:rsidRDefault="005F7CED">
            <w:r>
              <w:rPr>
                <w:rFonts w:hint="eastAsia"/>
              </w:rPr>
              <w:lastRenderedPageBreak/>
              <w:t>参与者</w:t>
            </w:r>
          </w:p>
        </w:tc>
        <w:tc>
          <w:tcPr>
            <w:tcW w:w="2073" w:type="dxa"/>
          </w:tcPr>
          <w:p w14:paraId="4B5DD416" w14:textId="77777777" w:rsidR="008142B0" w:rsidRDefault="005F7CED">
            <w:r>
              <w:rPr>
                <w:rFonts w:hint="eastAsia"/>
              </w:rPr>
              <w:t>观众</w:t>
            </w:r>
          </w:p>
        </w:tc>
      </w:tr>
      <w:tr w:rsidR="008142B0" w14:paraId="05344049" w14:textId="77777777">
        <w:tc>
          <w:tcPr>
            <w:tcW w:w="2072" w:type="dxa"/>
          </w:tcPr>
          <w:p w14:paraId="71BAD8F0" w14:textId="77777777" w:rsidR="008142B0" w:rsidRDefault="005F7CED">
            <w:r>
              <w:rPr>
                <w:rFonts w:hint="eastAsia"/>
              </w:rPr>
              <w:t>正常流程</w:t>
            </w:r>
          </w:p>
        </w:tc>
        <w:tc>
          <w:tcPr>
            <w:tcW w:w="6218" w:type="dxa"/>
            <w:gridSpan w:val="3"/>
          </w:tcPr>
          <w:p w14:paraId="28216F77" w14:textId="77777777" w:rsidR="008142B0" w:rsidRDefault="005F7CED">
            <w:pPr>
              <w:pStyle w:val="11"/>
              <w:numPr>
                <w:ilvl w:val="0"/>
                <w:numId w:val="6"/>
              </w:numPr>
              <w:ind w:firstLineChars="0"/>
            </w:pPr>
            <w:r>
              <w:rPr>
                <w:rFonts w:hint="eastAsia"/>
              </w:rPr>
              <w:t>观众选择一部电影查看详情，并</w:t>
            </w:r>
            <w:ins w:id="23" w:author="qinliu" w:date="2019-04-06T21:49:00Z">
              <w:r>
                <w:t>标记</w:t>
              </w:r>
            </w:ins>
            <w:del w:id="24" w:author="qinliu" w:date="2019-04-06T21:49:00Z">
              <w:r>
                <w:rPr>
                  <w:rFonts w:hint="eastAsia"/>
                </w:rPr>
                <w:delText>点击</w:delText>
              </w:r>
            </w:del>
            <w:r>
              <w:rPr>
                <w:rFonts w:hint="eastAsia"/>
              </w:rPr>
              <w:t>想看</w:t>
            </w:r>
          </w:p>
          <w:p w14:paraId="25BE00DF" w14:textId="77777777" w:rsidR="008142B0" w:rsidRDefault="005F7CED">
            <w:pPr>
              <w:pStyle w:val="11"/>
              <w:numPr>
                <w:ilvl w:val="0"/>
                <w:numId w:val="6"/>
              </w:numPr>
              <w:ind w:firstLineChars="0"/>
            </w:pPr>
            <w:r>
              <w:rPr>
                <w:rFonts w:hint="eastAsia"/>
              </w:rPr>
              <w:t>系统显示已标记，并修改状态为想看</w:t>
            </w:r>
          </w:p>
        </w:tc>
      </w:tr>
      <w:tr w:rsidR="008142B0" w14:paraId="4BA0E92A" w14:textId="77777777">
        <w:tc>
          <w:tcPr>
            <w:tcW w:w="2072" w:type="dxa"/>
          </w:tcPr>
          <w:p w14:paraId="4092D8C2" w14:textId="77777777" w:rsidR="008142B0" w:rsidRDefault="005F7CED">
            <w:r>
              <w:rPr>
                <w:rFonts w:hint="eastAsia"/>
              </w:rPr>
              <w:t>扩展流程</w:t>
            </w:r>
          </w:p>
        </w:tc>
        <w:tc>
          <w:tcPr>
            <w:tcW w:w="6218" w:type="dxa"/>
            <w:gridSpan w:val="3"/>
          </w:tcPr>
          <w:p w14:paraId="5C9252B5" w14:textId="77777777" w:rsidR="008142B0" w:rsidRDefault="005F7CED">
            <w:r>
              <w:rPr>
                <w:rFonts w:hint="eastAsia"/>
              </w:rPr>
              <w:t>1a</w:t>
            </w:r>
            <w:r>
              <w:t xml:space="preserve">. </w:t>
            </w:r>
            <w:r>
              <w:rPr>
                <w:rFonts w:hint="eastAsia"/>
              </w:rPr>
              <w:t>观众选择一部电影查看详情，若已是想看状态，再次点击：系统显示已取消标记，并取消用户想看状态</w:t>
            </w:r>
          </w:p>
          <w:p w14:paraId="747BC77C" w14:textId="77777777" w:rsidR="008142B0" w:rsidRDefault="005F7CED">
            <w:r>
              <w:rPr>
                <w:rFonts w:hint="eastAsia"/>
              </w:rPr>
              <w:t>1b</w:t>
            </w:r>
            <w:r>
              <w:t>.</w:t>
            </w:r>
            <w:r>
              <w:rPr>
                <w:rFonts w:hint="eastAsia"/>
              </w:rPr>
              <w:t xml:space="preserve"> 观众在电影列表中选择一部电影点击想看：系统显示已标记，并修改状态为想看</w:t>
            </w:r>
          </w:p>
        </w:tc>
      </w:tr>
      <w:tr w:rsidR="008142B0" w14:paraId="3949B8E9" w14:textId="77777777">
        <w:tc>
          <w:tcPr>
            <w:tcW w:w="2072" w:type="dxa"/>
          </w:tcPr>
          <w:p w14:paraId="771DD9AE" w14:textId="77777777" w:rsidR="008142B0" w:rsidRDefault="005F7CED">
            <w:r>
              <w:rPr>
                <w:rFonts w:hint="eastAsia"/>
              </w:rPr>
              <w:t>补充说明</w:t>
            </w:r>
          </w:p>
        </w:tc>
        <w:tc>
          <w:tcPr>
            <w:tcW w:w="6218" w:type="dxa"/>
            <w:gridSpan w:val="3"/>
          </w:tcPr>
          <w:p w14:paraId="4F34D7DA" w14:textId="77777777" w:rsidR="008142B0" w:rsidRDefault="005F7CED">
            <w:r>
              <w:rPr>
                <w:rFonts w:hint="eastAsia"/>
              </w:rPr>
              <w:t>无</w:t>
            </w:r>
          </w:p>
        </w:tc>
      </w:tr>
    </w:tbl>
    <w:p w14:paraId="5C47A001" w14:textId="77777777" w:rsidR="008142B0" w:rsidRDefault="008142B0"/>
    <w:p w14:paraId="42D22CA4" w14:textId="77777777" w:rsidR="008142B0" w:rsidRDefault="005F7CED">
      <w:pPr>
        <w:pStyle w:val="11"/>
        <w:numPr>
          <w:ilvl w:val="0"/>
          <w:numId w:val="1"/>
        </w:numPr>
        <w:ind w:firstLineChars="0"/>
      </w:pPr>
      <w:r>
        <w:rPr>
          <w:rFonts w:hint="eastAsia"/>
        </w:rPr>
        <w:t>搜索电影：观众可以通过关键词模糊搜索来检索电影</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337176F" w14:textId="77777777">
        <w:tc>
          <w:tcPr>
            <w:tcW w:w="2072" w:type="dxa"/>
          </w:tcPr>
          <w:p w14:paraId="14076719" w14:textId="77777777" w:rsidR="008142B0" w:rsidRDefault="005F7CED">
            <w:r>
              <w:rPr>
                <w:rFonts w:hint="eastAsia"/>
              </w:rPr>
              <w:t>用例名称</w:t>
            </w:r>
          </w:p>
        </w:tc>
        <w:tc>
          <w:tcPr>
            <w:tcW w:w="2072" w:type="dxa"/>
          </w:tcPr>
          <w:p w14:paraId="7B0AE38C" w14:textId="77777777" w:rsidR="008142B0" w:rsidRDefault="005F7CED">
            <w:r>
              <w:t>搜索电影</w:t>
            </w:r>
          </w:p>
        </w:tc>
        <w:tc>
          <w:tcPr>
            <w:tcW w:w="2073" w:type="dxa"/>
          </w:tcPr>
          <w:p w14:paraId="6BC87E46" w14:textId="77777777" w:rsidR="008142B0" w:rsidRDefault="005F7CED">
            <w:r>
              <w:rPr>
                <w:rFonts w:hint="eastAsia"/>
              </w:rPr>
              <w:t>参与者</w:t>
            </w:r>
          </w:p>
        </w:tc>
        <w:tc>
          <w:tcPr>
            <w:tcW w:w="2073" w:type="dxa"/>
          </w:tcPr>
          <w:p w14:paraId="05A12C8F" w14:textId="77777777" w:rsidR="008142B0" w:rsidRDefault="005F7CED">
            <w:r>
              <w:rPr>
                <w:rFonts w:hint="eastAsia"/>
              </w:rPr>
              <w:t>观众</w:t>
            </w:r>
          </w:p>
        </w:tc>
      </w:tr>
      <w:tr w:rsidR="008142B0" w14:paraId="0706E22C" w14:textId="77777777">
        <w:tc>
          <w:tcPr>
            <w:tcW w:w="2072" w:type="dxa"/>
          </w:tcPr>
          <w:p w14:paraId="438ABA9E" w14:textId="77777777" w:rsidR="008142B0" w:rsidRDefault="005F7CED">
            <w:r>
              <w:rPr>
                <w:rFonts w:hint="eastAsia"/>
              </w:rPr>
              <w:t>正常流程</w:t>
            </w:r>
          </w:p>
        </w:tc>
        <w:tc>
          <w:tcPr>
            <w:tcW w:w="6218" w:type="dxa"/>
            <w:gridSpan w:val="3"/>
          </w:tcPr>
          <w:p w14:paraId="3C260934" w14:textId="77777777" w:rsidR="008142B0" w:rsidRDefault="005F7CED">
            <w:pPr>
              <w:pStyle w:val="11"/>
              <w:numPr>
                <w:ilvl w:val="0"/>
                <w:numId w:val="7"/>
              </w:numPr>
              <w:ind w:firstLineChars="0"/>
            </w:pPr>
            <w:r>
              <w:rPr>
                <w:rFonts w:hint="eastAsia"/>
              </w:rPr>
              <w:t>观众输入关键字</w:t>
            </w:r>
          </w:p>
          <w:p w14:paraId="1A3BE683" w14:textId="77777777" w:rsidR="008142B0" w:rsidRDefault="005F7CED">
            <w:pPr>
              <w:pStyle w:val="11"/>
              <w:numPr>
                <w:ilvl w:val="0"/>
                <w:numId w:val="7"/>
              </w:numPr>
              <w:ind w:firstLineChars="0"/>
            </w:pPr>
            <w:r>
              <w:rPr>
                <w:rFonts w:hint="eastAsia"/>
              </w:rPr>
              <w:t>系统显示名称和主演以及介绍中含有关键字的电影列表，每项包括名称，上映日期，主演、电影宣传海报</w:t>
            </w:r>
          </w:p>
        </w:tc>
      </w:tr>
      <w:tr w:rsidR="008142B0" w14:paraId="55656E26" w14:textId="77777777">
        <w:tc>
          <w:tcPr>
            <w:tcW w:w="2072" w:type="dxa"/>
          </w:tcPr>
          <w:p w14:paraId="2E1F5667" w14:textId="77777777" w:rsidR="008142B0" w:rsidRDefault="005F7CED">
            <w:r>
              <w:rPr>
                <w:rFonts w:hint="eastAsia"/>
              </w:rPr>
              <w:t>扩展流程</w:t>
            </w:r>
          </w:p>
        </w:tc>
        <w:tc>
          <w:tcPr>
            <w:tcW w:w="6218" w:type="dxa"/>
            <w:gridSpan w:val="3"/>
          </w:tcPr>
          <w:p w14:paraId="03426B8A" w14:textId="77777777" w:rsidR="008142B0" w:rsidRDefault="005F7CED">
            <w:r>
              <w:rPr>
                <w:rFonts w:hint="eastAsia"/>
              </w:rPr>
              <w:t>2a</w:t>
            </w:r>
            <w:r>
              <w:t xml:space="preserve">. </w:t>
            </w:r>
            <w:r>
              <w:rPr>
                <w:rFonts w:hint="eastAsia"/>
              </w:rPr>
              <w:t>若无搜索结果，则提示暂无结果</w:t>
            </w:r>
            <w:r>
              <w:t xml:space="preserve"> </w:t>
            </w:r>
          </w:p>
          <w:p w14:paraId="26243080" w14:textId="77777777" w:rsidR="008142B0" w:rsidRDefault="005F7CED">
            <w:r>
              <w:rPr>
                <w:rFonts w:hint="eastAsia"/>
              </w:rPr>
              <w:t>2b</w:t>
            </w:r>
            <w:r>
              <w:t xml:space="preserve">. </w:t>
            </w:r>
            <w:r>
              <w:rPr>
                <w:rFonts w:hint="eastAsia"/>
              </w:rPr>
              <w:t>用户输入为空，则不进行搜索</w:t>
            </w:r>
          </w:p>
        </w:tc>
      </w:tr>
      <w:tr w:rsidR="008142B0" w14:paraId="08C7EE29" w14:textId="77777777">
        <w:tc>
          <w:tcPr>
            <w:tcW w:w="2072" w:type="dxa"/>
          </w:tcPr>
          <w:p w14:paraId="2F3F9BDF" w14:textId="77777777" w:rsidR="008142B0" w:rsidRDefault="005F7CED">
            <w:r>
              <w:rPr>
                <w:rFonts w:hint="eastAsia"/>
              </w:rPr>
              <w:t>补充说明</w:t>
            </w:r>
          </w:p>
        </w:tc>
        <w:tc>
          <w:tcPr>
            <w:tcW w:w="6218" w:type="dxa"/>
            <w:gridSpan w:val="3"/>
          </w:tcPr>
          <w:p w14:paraId="364B7B5A" w14:textId="77777777" w:rsidR="008142B0" w:rsidRDefault="005F7CED">
            <w:r>
              <w:rPr>
                <w:rFonts w:hint="eastAsia"/>
              </w:rPr>
              <w:t>无</w:t>
            </w:r>
          </w:p>
        </w:tc>
      </w:tr>
    </w:tbl>
    <w:p w14:paraId="790852CA" w14:textId="77777777" w:rsidR="008142B0" w:rsidRDefault="008142B0"/>
    <w:p w14:paraId="4F5CFC8D" w14:textId="77777777" w:rsidR="008142B0" w:rsidRDefault="005F7CED">
      <w:pPr>
        <w:pStyle w:val="1"/>
      </w:pPr>
      <w:r>
        <w:rPr>
          <w:rFonts w:hint="eastAsia"/>
        </w:rPr>
        <w:t>第二阶段</w:t>
      </w:r>
    </w:p>
    <w:p w14:paraId="3D51A017" w14:textId="77777777" w:rsidR="008142B0" w:rsidRDefault="005F7CED">
      <w:pPr>
        <w:pStyle w:val="11"/>
        <w:numPr>
          <w:ilvl w:val="0"/>
          <w:numId w:val="1"/>
        </w:numPr>
        <w:ind w:firstLineChars="0"/>
      </w:pPr>
      <w:r>
        <w:rPr>
          <w:rFonts w:hint="eastAsia"/>
        </w:rPr>
        <w:t>添加排片信息</w:t>
      </w:r>
      <w: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可以根据日期，影厅添加排片信息，并注意处理排片冲突。</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1977376" w14:textId="77777777">
        <w:tc>
          <w:tcPr>
            <w:tcW w:w="2072" w:type="dxa"/>
          </w:tcPr>
          <w:p w14:paraId="7F775749" w14:textId="77777777" w:rsidR="008142B0" w:rsidRDefault="005F7CED">
            <w:r>
              <w:rPr>
                <w:rFonts w:hint="eastAsia"/>
              </w:rPr>
              <w:lastRenderedPageBreak/>
              <w:t>用例名称</w:t>
            </w:r>
          </w:p>
        </w:tc>
        <w:tc>
          <w:tcPr>
            <w:tcW w:w="2072" w:type="dxa"/>
          </w:tcPr>
          <w:p w14:paraId="205C8FEC" w14:textId="77777777" w:rsidR="008142B0" w:rsidRDefault="005F7CED">
            <w:r>
              <w:rPr>
                <w:rFonts w:hint="eastAsia"/>
              </w:rPr>
              <w:t>添加排片信息</w:t>
            </w:r>
          </w:p>
        </w:tc>
        <w:tc>
          <w:tcPr>
            <w:tcW w:w="2073" w:type="dxa"/>
          </w:tcPr>
          <w:p w14:paraId="1A0A02B7" w14:textId="77777777" w:rsidR="008142B0" w:rsidRDefault="005F7CED">
            <w:r>
              <w:rPr>
                <w:rFonts w:hint="eastAsia"/>
              </w:rPr>
              <w:t>参与者</w:t>
            </w:r>
          </w:p>
        </w:tc>
        <w:tc>
          <w:tcPr>
            <w:tcW w:w="2073" w:type="dxa"/>
          </w:tcPr>
          <w:p w14:paraId="0D16DFE1" w14:textId="77777777" w:rsidR="008142B0" w:rsidRDefault="005F7CED">
            <w:r>
              <w:rPr>
                <w:rFonts w:hint="eastAsia"/>
              </w:rPr>
              <w:t>影院员工</w:t>
            </w:r>
          </w:p>
        </w:tc>
      </w:tr>
      <w:tr w:rsidR="008142B0" w14:paraId="16CE32BC" w14:textId="77777777">
        <w:tc>
          <w:tcPr>
            <w:tcW w:w="2072" w:type="dxa"/>
          </w:tcPr>
          <w:p w14:paraId="6A353C99" w14:textId="77777777" w:rsidR="008142B0" w:rsidRDefault="005F7CED">
            <w:r>
              <w:rPr>
                <w:rFonts w:hint="eastAsia"/>
              </w:rPr>
              <w:t>正常流程</w:t>
            </w:r>
          </w:p>
        </w:tc>
        <w:tc>
          <w:tcPr>
            <w:tcW w:w="6218" w:type="dxa"/>
            <w:gridSpan w:val="3"/>
          </w:tcPr>
          <w:p w14:paraId="1762A568" w14:textId="77777777" w:rsidR="008142B0" w:rsidRDefault="005F7CED">
            <w:pPr>
              <w:pStyle w:val="11"/>
              <w:numPr>
                <w:ilvl w:val="0"/>
                <w:numId w:val="8"/>
              </w:numPr>
              <w:ind w:firstLineChars="0"/>
            </w:pPr>
            <w:r>
              <w:rPr>
                <w:rFonts w:hint="eastAsia"/>
              </w:rPr>
              <w:t>用户请求添加排片信息</w:t>
            </w:r>
          </w:p>
          <w:p w14:paraId="3E7048DE" w14:textId="77777777" w:rsidR="008142B0" w:rsidRDefault="005F7CED">
            <w:pPr>
              <w:pStyle w:val="11"/>
              <w:numPr>
                <w:ilvl w:val="0"/>
                <w:numId w:val="8"/>
              </w:numPr>
              <w:ind w:firstLineChars="0"/>
            </w:pPr>
            <w:r>
              <w:rPr>
                <w:rFonts w:hint="eastAsia"/>
              </w:rPr>
              <w:t>系统提示用户选择日期和影厅</w:t>
            </w:r>
          </w:p>
          <w:p w14:paraId="74A84E6D" w14:textId="77777777" w:rsidR="008142B0" w:rsidRDefault="005F7CED">
            <w:pPr>
              <w:pStyle w:val="11"/>
              <w:numPr>
                <w:ilvl w:val="0"/>
                <w:numId w:val="8"/>
              </w:numPr>
              <w:ind w:firstLineChars="0"/>
            </w:pPr>
            <w:r>
              <w:rPr>
                <w:rFonts w:hint="eastAsia"/>
              </w:rPr>
              <w:t>用户选择日期和影厅并确认</w:t>
            </w:r>
          </w:p>
          <w:p w14:paraId="77D5AD5F" w14:textId="77777777" w:rsidR="008142B0" w:rsidRDefault="005F7CED">
            <w:pPr>
              <w:pStyle w:val="11"/>
              <w:numPr>
                <w:ilvl w:val="0"/>
                <w:numId w:val="8"/>
              </w:numPr>
              <w:ind w:firstLineChars="0"/>
            </w:pPr>
            <w:r>
              <w:rPr>
                <w:rFonts w:hint="eastAsia"/>
              </w:rPr>
              <w:t>系统展示该日期下该影厅可供排片的时间段和影片列表</w:t>
            </w:r>
          </w:p>
          <w:p w14:paraId="5B69066D" w14:textId="77777777" w:rsidR="008142B0" w:rsidRDefault="005F7CED">
            <w:pPr>
              <w:pStyle w:val="11"/>
              <w:numPr>
                <w:ilvl w:val="0"/>
                <w:numId w:val="8"/>
              </w:numPr>
              <w:ind w:firstLineChars="0"/>
            </w:pPr>
            <w:r>
              <w:rPr>
                <w:rFonts w:hint="eastAsia"/>
              </w:rPr>
              <w:t>用户选择时间段和影片，并填写票价后确认</w:t>
            </w:r>
          </w:p>
          <w:p w14:paraId="6728799C" w14:textId="77777777" w:rsidR="008142B0" w:rsidRDefault="005F7CED">
            <w:pPr>
              <w:pStyle w:val="11"/>
              <w:numPr>
                <w:ilvl w:val="0"/>
                <w:numId w:val="8"/>
              </w:numPr>
              <w:ind w:firstLineChars="0"/>
            </w:pPr>
            <w:r>
              <w:rPr>
                <w:rFonts w:hint="eastAsia"/>
              </w:rPr>
              <w:t>系统提示添加成功</w:t>
            </w:r>
          </w:p>
        </w:tc>
      </w:tr>
      <w:tr w:rsidR="008142B0" w14:paraId="4AAAFA97" w14:textId="77777777">
        <w:tc>
          <w:tcPr>
            <w:tcW w:w="2072" w:type="dxa"/>
          </w:tcPr>
          <w:p w14:paraId="7F7D20B2" w14:textId="77777777" w:rsidR="008142B0" w:rsidRDefault="005F7CED">
            <w:r>
              <w:rPr>
                <w:rFonts w:hint="eastAsia"/>
              </w:rPr>
              <w:t>扩展流程</w:t>
            </w:r>
          </w:p>
        </w:tc>
        <w:tc>
          <w:tcPr>
            <w:tcW w:w="6218" w:type="dxa"/>
            <w:gridSpan w:val="3"/>
          </w:tcPr>
          <w:p w14:paraId="7E5C5B06" w14:textId="77777777" w:rsidR="008142B0" w:rsidRDefault="005F7CED">
            <w:r>
              <w:rPr>
                <w:rFonts w:hint="eastAsia"/>
              </w:rPr>
              <w:t>5</w:t>
            </w:r>
            <w:r>
              <w:t xml:space="preserve">a. </w:t>
            </w:r>
            <w:r>
              <w:rPr>
                <w:rFonts w:hint="eastAsia"/>
              </w:rPr>
              <w:t>用户选择的时间段与已经排片的其他影片放映时间段冲突</w:t>
            </w:r>
          </w:p>
          <w:p w14:paraId="381CF9E1" w14:textId="77777777" w:rsidR="008142B0" w:rsidRDefault="005F7CED">
            <w:pPr>
              <w:pStyle w:val="11"/>
              <w:numPr>
                <w:ilvl w:val="0"/>
                <w:numId w:val="9"/>
              </w:numPr>
              <w:ind w:firstLineChars="0"/>
            </w:pPr>
            <w:r>
              <w:rPr>
                <w:rFonts w:hint="eastAsia"/>
              </w:rPr>
              <w:t>系统提示时间冲突，请用户重新选择，返回正常流程第5步</w:t>
            </w:r>
          </w:p>
        </w:tc>
      </w:tr>
      <w:tr w:rsidR="008142B0" w14:paraId="34F1DC0D" w14:textId="77777777">
        <w:tc>
          <w:tcPr>
            <w:tcW w:w="2072" w:type="dxa"/>
          </w:tcPr>
          <w:p w14:paraId="1C5C4222" w14:textId="77777777" w:rsidR="008142B0" w:rsidRDefault="005F7CED">
            <w:r>
              <w:rPr>
                <w:rFonts w:hint="eastAsia"/>
              </w:rPr>
              <w:t>补充说明</w:t>
            </w:r>
          </w:p>
        </w:tc>
        <w:tc>
          <w:tcPr>
            <w:tcW w:w="6218" w:type="dxa"/>
            <w:gridSpan w:val="3"/>
          </w:tcPr>
          <w:p w14:paraId="1A61CC93" w14:textId="77777777" w:rsidR="008142B0" w:rsidRDefault="008142B0"/>
        </w:tc>
      </w:tr>
    </w:tbl>
    <w:p w14:paraId="3D939E7D" w14:textId="77777777" w:rsidR="008142B0" w:rsidRDefault="008142B0"/>
    <w:p w14:paraId="6333EAFD" w14:textId="77777777" w:rsidR="008142B0" w:rsidRDefault="005F7CED">
      <w:pPr>
        <w:pStyle w:val="11"/>
        <w:numPr>
          <w:ilvl w:val="0"/>
          <w:numId w:val="1"/>
        </w:numPr>
        <w:ind w:firstLineChars="0"/>
      </w:pPr>
      <w:r>
        <w:rPr>
          <w:rFonts w:hint="eastAsia"/>
        </w:rPr>
        <w:t>查看排片信息:</w:t>
      </w:r>
      <w:r>
        <w:t xml:space="preserve"> </w:t>
      </w:r>
      <w:r>
        <w:rPr>
          <w:rFonts w:ascii="Helvetica Neue" w:hAnsi="Helvetica Neue" w:cs="Helvetica Neue"/>
          <w:color w:val="000000"/>
          <w:kern w:val="0"/>
          <w:sz w:val="26"/>
          <w:szCs w:val="26"/>
        </w:rPr>
        <w:t>可以根据日期，影厅来查看排片信息，并能切换影厅和影片</w:t>
      </w:r>
      <w:r>
        <w:rPr>
          <w:rFonts w:ascii="Helvetica Neue" w:hAnsi="Helvetica Neue" w:cs="Helvetica Neue" w:hint="eastAsia"/>
          <w:color w:val="000000"/>
          <w:kern w:val="0"/>
          <w:sz w:val="26"/>
          <w:szCs w:val="26"/>
        </w:rPr>
        <w:t>视角</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7CFD890" w14:textId="77777777">
        <w:tc>
          <w:tcPr>
            <w:tcW w:w="2072" w:type="dxa"/>
          </w:tcPr>
          <w:p w14:paraId="59CAD3FC" w14:textId="77777777" w:rsidR="008142B0" w:rsidRDefault="005F7CED">
            <w:r>
              <w:rPr>
                <w:rFonts w:hint="eastAsia"/>
              </w:rPr>
              <w:t>用例名称</w:t>
            </w:r>
          </w:p>
        </w:tc>
        <w:tc>
          <w:tcPr>
            <w:tcW w:w="2072" w:type="dxa"/>
          </w:tcPr>
          <w:p w14:paraId="55334FD9" w14:textId="77777777" w:rsidR="008142B0" w:rsidRDefault="005F7CED">
            <w:r>
              <w:rPr>
                <w:rFonts w:hint="eastAsia"/>
              </w:rPr>
              <w:t>查看排片信息</w:t>
            </w:r>
          </w:p>
        </w:tc>
        <w:tc>
          <w:tcPr>
            <w:tcW w:w="2073" w:type="dxa"/>
          </w:tcPr>
          <w:p w14:paraId="2C8B27DA" w14:textId="77777777" w:rsidR="008142B0" w:rsidRDefault="005F7CED">
            <w:r>
              <w:rPr>
                <w:rFonts w:hint="eastAsia"/>
              </w:rPr>
              <w:t>参与者</w:t>
            </w:r>
          </w:p>
        </w:tc>
        <w:tc>
          <w:tcPr>
            <w:tcW w:w="2073" w:type="dxa"/>
          </w:tcPr>
          <w:p w14:paraId="71849EE0" w14:textId="77777777" w:rsidR="008142B0" w:rsidRDefault="005F7CED">
            <w:r>
              <w:rPr>
                <w:rFonts w:hint="eastAsia"/>
              </w:rPr>
              <w:t>影院员工、观众</w:t>
            </w:r>
          </w:p>
        </w:tc>
      </w:tr>
      <w:tr w:rsidR="008142B0" w14:paraId="3505F8A9" w14:textId="77777777">
        <w:tc>
          <w:tcPr>
            <w:tcW w:w="2072" w:type="dxa"/>
          </w:tcPr>
          <w:p w14:paraId="4BB3B00E" w14:textId="77777777" w:rsidR="008142B0" w:rsidRDefault="005F7CED">
            <w:r>
              <w:rPr>
                <w:rFonts w:hint="eastAsia"/>
              </w:rPr>
              <w:t>正常流程</w:t>
            </w:r>
          </w:p>
        </w:tc>
        <w:tc>
          <w:tcPr>
            <w:tcW w:w="6218" w:type="dxa"/>
            <w:gridSpan w:val="3"/>
          </w:tcPr>
          <w:p w14:paraId="4775D537" w14:textId="77777777" w:rsidR="008142B0" w:rsidRDefault="005F7CED">
            <w:pPr>
              <w:pStyle w:val="11"/>
              <w:numPr>
                <w:ilvl w:val="0"/>
                <w:numId w:val="10"/>
              </w:numPr>
              <w:ind w:firstLineChars="0"/>
            </w:pPr>
            <w:r>
              <w:rPr>
                <w:rFonts w:hint="eastAsia"/>
              </w:rPr>
              <w:t>用户请求查看排片信息</w:t>
            </w:r>
          </w:p>
          <w:p w14:paraId="0E816771" w14:textId="77777777" w:rsidR="008142B0" w:rsidRDefault="005F7CED">
            <w:pPr>
              <w:pStyle w:val="11"/>
              <w:numPr>
                <w:ilvl w:val="0"/>
                <w:numId w:val="10"/>
              </w:numPr>
              <w:ind w:firstLineChars="0"/>
            </w:pPr>
            <w:r>
              <w:rPr>
                <w:rFonts w:hint="eastAsia"/>
              </w:rPr>
              <w:t>系统提示用户选择日期、影厅及视角</w:t>
            </w:r>
          </w:p>
          <w:p w14:paraId="1569FFF8" w14:textId="77777777" w:rsidR="008142B0" w:rsidRDefault="005F7CED">
            <w:pPr>
              <w:pStyle w:val="11"/>
              <w:numPr>
                <w:ilvl w:val="0"/>
                <w:numId w:val="10"/>
              </w:numPr>
              <w:ind w:firstLineChars="0"/>
            </w:pPr>
            <w:r>
              <w:rPr>
                <w:rFonts w:hint="eastAsia"/>
              </w:rPr>
              <w:t>用户选择日期、影厅和视角并确认</w:t>
            </w:r>
          </w:p>
          <w:p w14:paraId="1E8D7D20" w14:textId="77777777" w:rsidR="008142B0" w:rsidRDefault="005F7CED">
            <w:pPr>
              <w:pStyle w:val="11"/>
              <w:numPr>
                <w:ilvl w:val="0"/>
                <w:numId w:val="10"/>
              </w:numPr>
              <w:ind w:firstLineChars="0"/>
            </w:pPr>
            <w:r>
              <w:rPr>
                <w:rFonts w:hint="eastAsia"/>
              </w:rPr>
              <w:t>系统根据用户的选择，按照所选视角展示该日期和影厅的排片信息表</w:t>
            </w:r>
          </w:p>
        </w:tc>
      </w:tr>
      <w:tr w:rsidR="008142B0" w14:paraId="5AEE50EB" w14:textId="77777777">
        <w:tc>
          <w:tcPr>
            <w:tcW w:w="2072" w:type="dxa"/>
          </w:tcPr>
          <w:p w14:paraId="41214289" w14:textId="77777777" w:rsidR="008142B0" w:rsidRDefault="005F7CED">
            <w:r>
              <w:rPr>
                <w:rFonts w:hint="eastAsia"/>
              </w:rPr>
              <w:lastRenderedPageBreak/>
              <w:t>扩展流程</w:t>
            </w:r>
          </w:p>
        </w:tc>
        <w:tc>
          <w:tcPr>
            <w:tcW w:w="6218" w:type="dxa"/>
            <w:gridSpan w:val="3"/>
          </w:tcPr>
          <w:p w14:paraId="34026520" w14:textId="77777777" w:rsidR="008142B0" w:rsidRDefault="008142B0"/>
        </w:tc>
      </w:tr>
      <w:tr w:rsidR="008142B0" w14:paraId="21D40E19" w14:textId="77777777">
        <w:tc>
          <w:tcPr>
            <w:tcW w:w="2072" w:type="dxa"/>
          </w:tcPr>
          <w:p w14:paraId="03A32E7A" w14:textId="77777777" w:rsidR="008142B0" w:rsidRDefault="005F7CED">
            <w:r>
              <w:rPr>
                <w:rFonts w:hint="eastAsia"/>
              </w:rPr>
              <w:t>补充说明</w:t>
            </w:r>
          </w:p>
        </w:tc>
        <w:tc>
          <w:tcPr>
            <w:tcW w:w="6218" w:type="dxa"/>
            <w:gridSpan w:val="3"/>
          </w:tcPr>
          <w:p w14:paraId="263AAF66" w14:textId="77777777" w:rsidR="008142B0" w:rsidRDefault="005F7CED">
            <w:r>
              <w:rPr>
                <w:rFonts w:hint="eastAsia"/>
              </w:rPr>
              <w:t>3a</w:t>
            </w:r>
            <w:r>
              <w:t xml:space="preserve">. </w:t>
            </w:r>
            <w:r>
              <w:rPr>
                <w:rFonts w:hint="eastAsia"/>
              </w:rPr>
              <w:t>选择日期时（默认当天），可以选择日期区间或具体日期，选择影厅时（默认全部），可以选择全部影厅或某具体影厅。如：选择2019-04-01到2019-04-08区间全部影厅的排片信息</w:t>
            </w:r>
          </w:p>
          <w:p w14:paraId="3467B4EC" w14:textId="77777777" w:rsidR="008142B0" w:rsidRDefault="005F7CED">
            <w:r>
              <w:rPr>
                <w:rFonts w:hint="eastAsia"/>
              </w:rPr>
              <w:t>3b</w:t>
            </w:r>
            <w:r>
              <w:t xml:space="preserve">. </w:t>
            </w:r>
            <w:r>
              <w:rPr>
                <w:rFonts w:hint="eastAsia"/>
              </w:rPr>
              <w:t>视角分为影厅和电影。视角为影厅时，展示每个影厅自身的排片情况，视角为电影时，展示该电影在各影厅的排片情况。</w:t>
            </w:r>
          </w:p>
          <w:p w14:paraId="0994858C" w14:textId="77777777" w:rsidR="008142B0" w:rsidRDefault="005F7CED">
            <w:r>
              <w:rPr>
                <w:rFonts w:hint="eastAsia"/>
              </w:rPr>
              <w:t>4a</w:t>
            </w:r>
            <w:r>
              <w:t xml:space="preserve">. </w:t>
            </w:r>
            <w:r>
              <w:rPr>
                <w:rFonts w:hint="eastAsia"/>
              </w:rPr>
              <w:t>排片信息表字段定义：影厅名，影片名，放映开始时间，放映结束时间，票价</w:t>
            </w:r>
          </w:p>
        </w:tc>
      </w:tr>
    </w:tbl>
    <w:p w14:paraId="5F2D9E6F" w14:textId="77777777" w:rsidR="008142B0" w:rsidRDefault="008142B0"/>
    <w:p w14:paraId="742401DB" w14:textId="77777777" w:rsidR="008142B0" w:rsidRDefault="005F7CED">
      <w:pPr>
        <w:pStyle w:val="11"/>
        <w:numPr>
          <w:ilvl w:val="0"/>
          <w:numId w:val="1"/>
        </w:numPr>
        <w:ind w:firstLineChars="0"/>
      </w:pPr>
      <w:r>
        <w:rPr>
          <w:rFonts w:hint="eastAsia"/>
        </w:rPr>
        <w:t>设置排片信息观众可见时间：</w:t>
      </w:r>
      <w:r>
        <w:rPr>
          <w:rFonts w:ascii="Helvetica Neue" w:hAnsi="Helvetica Neue" w:cs="Helvetica Neue"/>
          <w:color w:val="000000"/>
          <w:kern w:val="0"/>
          <w:sz w:val="26"/>
          <w:szCs w:val="26"/>
        </w:rPr>
        <w:t>设置和修改观众可见时间，来决定观众何时能看到对应的排片</w:t>
      </w:r>
      <w:r>
        <w:rPr>
          <w:rFonts w:ascii="Helvetica Neue" w:hAnsi="Helvetica Neue" w:cs="Helvetica Neue" w:hint="eastAsia"/>
          <w:color w:val="000000"/>
          <w:kern w:val="0"/>
          <w:sz w:val="26"/>
          <w:szCs w:val="26"/>
        </w:rPr>
        <w:t>信息</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37C0B97" w14:textId="77777777">
        <w:tc>
          <w:tcPr>
            <w:tcW w:w="2072" w:type="dxa"/>
          </w:tcPr>
          <w:p w14:paraId="2468203A" w14:textId="77777777" w:rsidR="008142B0" w:rsidRDefault="005F7CED">
            <w:r>
              <w:rPr>
                <w:rFonts w:hint="eastAsia"/>
              </w:rPr>
              <w:t>用例名称</w:t>
            </w:r>
          </w:p>
        </w:tc>
        <w:tc>
          <w:tcPr>
            <w:tcW w:w="2072" w:type="dxa"/>
          </w:tcPr>
          <w:p w14:paraId="49A919AD" w14:textId="77777777" w:rsidR="008142B0" w:rsidRDefault="005F7CED">
            <w:r>
              <w:rPr>
                <w:rFonts w:hint="eastAsia"/>
              </w:rPr>
              <w:t>设置排片信息观众可见时间</w:t>
            </w:r>
          </w:p>
        </w:tc>
        <w:tc>
          <w:tcPr>
            <w:tcW w:w="2073" w:type="dxa"/>
          </w:tcPr>
          <w:p w14:paraId="774ADC0F" w14:textId="77777777" w:rsidR="008142B0" w:rsidRDefault="005F7CED">
            <w:r>
              <w:rPr>
                <w:rFonts w:hint="eastAsia"/>
              </w:rPr>
              <w:t>参与者</w:t>
            </w:r>
          </w:p>
        </w:tc>
        <w:tc>
          <w:tcPr>
            <w:tcW w:w="2073" w:type="dxa"/>
          </w:tcPr>
          <w:p w14:paraId="0DE91FF7" w14:textId="77777777" w:rsidR="008142B0" w:rsidRDefault="005F7CED">
            <w:r>
              <w:rPr>
                <w:rFonts w:hint="eastAsia"/>
              </w:rPr>
              <w:t>影院员工</w:t>
            </w:r>
          </w:p>
        </w:tc>
      </w:tr>
      <w:tr w:rsidR="008142B0" w14:paraId="44B89293" w14:textId="77777777">
        <w:tc>
          <w:tcPr>
            <w:tcW w:w="2072" w:type="dxa"/>
          </w:tcPr>
          <w:p w14:paraId="08D576ED" w14:textId="77777777" w:rsidR="008142B0" w:rsidRDefault="005F7CED">
            <w:r>
              <w:rPr>
                <w:rFonts w:hint="eastAsia"/>
              </w:rPr>
              <w:t>正常流程</w:t>
            </w:r>
          </w:p>
        </w:tc>
        <w:tc>
          <w:tcPr>
            <w:tcW w:w="6218" w:type="dxa"/>
            <w:gridSpan w:val="3"/>
          </w:tcPr>
          <w:p w14:paraId="00401820" w14:textId="77777777" w:rsidR="008142B0" w:rsidRDefault="005F7CED">
            <w:pPr>
              <w:pStyle w:val="11"/>
              <w:numPr>
                <w:ilvl w:val="0"/>
                <w:numId w:val="11"/>
              </w:numPr>
              <w:ind w:firstLineChars="0"/>
            </w:pPr>
            <w:r>
              <w:rPr>
                <w:rFonts w:hint="eastAsia"/>
              </w:rPr>
              <w:t>用户请求设置某日期或日期区间排片信息对观众可见时间</w:t>
            </w:r>
          </w:p>
          <w:p w14:paraId="35EA35AE" w14:textId="77777777" w:rsidR="008142B0" w:rsidRDefault="005F7CED">
            <w:pPr>
              <w:pStyle w:val="11"/>
              <w:numPr>
                <w:ilvl w:val="0"/>
                <w:numId w:val="11"/>
              </w:numPr>
              <w:ind w:firstLineChars="0"/>
            </w:pPr>
            <w:r>
              <w:rPr>
                <w:rFonts w:hint="eastAsia"/>
              </w:rPr>
              <w:t>系统提示用户输入可见时间</w:t>
            </w:r>
          </w:p>
          <w:p w14:paraId="751A1493" w14:textId="77777777" w:rsidR="008142B0" w:rsidRDefault="005F7CED">
            <w:pPr>
              <w:pStyle w:val="11"/>
              <w:numPr>
                <w:ilvl w:val="0"/>
                <w:numId w:val="11"/>
              </w:numPr>
              <w:ind w:firstLineChars="0"/>
            </w:pPr>
            <w:r>
              <w:rPr>
                <w:rFonts w:hint="eastAsia"/>
              </w:rPr>
              <w:t>用户输入并确认</w:t>
            </w:r>
          </w:p>
          <w:p w14:paraId="049434C1" w14:textId="77777777" w:rsidR="008142B0" w:rsidRDefault="005F7CED">
            <w:pPr>
              <w:pStyle w:val="11"/>
              <w:numPr>
                <w:ilvl w:val="0"/>
                <w:numId w:val="11"/>
              </w:numPr>
              <w:ind w:firstLineChars="0"/>
            </w:pPr>
            <w:r>
              <w:rPr>
                <w:rFonts w:hint="eastAsia"/>
              </w:rPr>
              <w:t>系统提示设置成功</w:t>
            </w:r>
          </w:p>
        </w:tc>
      </w:tr>
      <w:tr w:rsidR="008142B0" w14:paraId="0BF49FA6" w14:textId="77777777">
        <w:tc>
          <w:tcPr>
            <w:tcW w:w="2072" w:type="dxa"/>
          </w:tcPr>
          <w:p w14:paraId="77DBEFA9" w14:textId="77777777" w:rsidR="008142B0" w:rsidRDefault="005F7CED">
            <w:r>
              <w:rPr>
                <w:rFonts w:hint="eastAsia"/>
              </w:rPr>
              <w:t>扩展流程</w:t>
            </w:r>
          </w:p>
        </w:tc>
        <w:tc>
          <w:tcPr>
            <w:tcW w:w="6218" w:type="dxa"/>
            <w:gridSpan w:val="3"/>
          </w:tcPr>
          <w:p w14:paraId="4B861391" w14:textId="77777777" w:rsidR="008142B0" w:rsidRDefault="005F7CED">
            <w:r>
              <w:rPr>
                <w:rFonts w:hint="eastAsia"/>
              </w:rPr>
              <w:t>4a. 用户输入时间晚于排片日期</w:t>
            </w:r>
          </w:p>
          <w:p w14:paraId="71A96E2D" w14:textId="77777777" w:rsidR="008142B0" w:rsidRDefault="005F7CED">
            <w:pPr>
              <w:pStyle w:val="11"/>
              <w:numPr>
                <w:ilvl w:val="0"/>
                <w:numId w:val="12"/>
              </w:numPr>
              <w:ind w:firstLineChars="0"/>
            </w:pPr>
            <w:r>
              <w:rPr>
                <w:rFonts w:hint="eastAsia"/>
              </w:rPr>
              <w:t>系统提示</w:t>
            </w:r>
            <w:ins w:id="25" w:author="qinliu" w:date="2019-04-06T21:51:00Z">
              <w:r>
                <w:t>输入时间晚于排片日期</w:t>
              </w:r>
            </w:ins>
            <w:del w:id="26" w:author="qinliu" w:date="2019-04-06T21:51:00Z">
              <w:r>
                <w:rPr>
                  <w:rFonts w:hint="eastAsia"/>
                </w:rPr>
                <w:delText>错误</w:delText>
              </w:r>
            </w:del>
            <w:r>
              <w:rPr>
                <w:rFonts w:hint="eastAsia"/>
              </w:rPr>
              <w:t>，返回正常流程第</w:t>
            </w:r>
            <w:r>
              <w:rPr>
                <w:rFonts w:hint="eastAsia"/>
              </w:rPr>
              <w:lastRenderedPageBreak/>
              <w:t>2步</w:t>
            </w:r>
          </w:p>
        </w:tc>
      </w:tr>
      <w:tr w:rsidR="008142B0" w14:paraId="130E81C9" w14:textId="77777777">
        <w:tc>
          <w:tcPr>
            <w:tcW w:w="2072" w:type="dxa"/>
          </w:tcPr>
          <w:p w14:paraId="429D5AFA" w14:textId="77777777" w:rsidR="008142B0" w:rsidRDefault="005F7CED">
            <w:r>
              <w:rPr>
                <w:rFonts w:hint="eastAsia"/>
              </w:rPr>
              <w:lastRenderedPageBreak/>
              <w:t>补充说明</w:t>
            </w:r>
          </w:p>
        </w:tc>
        <w:tc>
          <w:tcPr>
            <w:tcW w:w="6218" w:type="dxa"/>
            <w:gridSpan w:val="3"/>
          </w:tcPr>
          <w:p w14:paraId="29B80116" w14:textId="77777777" w:rsidR="008142B0" w:rsidRDefault="005F7CED">
            <w:r>
              <w:rPr>
                <w:rFonts w:hint="eastAsia"/>
              </w:rPr>
              <w:t>无</w:t>
            </w:r>
          </w:p>
        </w:tc>
      </w:tr>
    </w:tbl>
    <w:p w14:paraId="2E95B8DD" w14:textId="77777777" w:rsidR="008142B0" w:rsidRDefault="008142B0"/>
    <w:p w14:paraId="40E1BCA5" w14:textId="77777777" w:rsidR="008142B0" w:rsidRDefault="005F7CED">
      <w:pPr>
        <w:pStyle w:val="11"/>
        <w:numPr>
          <w:ilvl w:val="0"/>
          <w:numId w:val="1"/>
        </w:numPr>
        <w:ind w:firstLineChars="0"/>
      </w:pPr>
      <w:r>
        <w:rPr>
          <w:rFonts w:hint="eastAsia"/>
        </w:rPr>
        <w:t>修改排片信息观众可见时间</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1252EF4" w14:textId="77777777">
        <w:tc>
          <w:tcPr>
            <w:tcW w:w="2072" w:type="dxa"/>
          </w:tcPr>
          <w:p w14:paraId="2F0ECEEC" w14:textId="77777777" w:rsidR="008142B0" w:rsidRDefault="005F7CED">
            <w:r>
              <w:rPr>
                <w:rFonts w:hint="eastAsia"/>
              </w:rPr>
              <w:t>用例名称</w:t>
            </w:r>
          </w:p>
        </w:tc>
        <w:tc>
          <w:tcPr>
            <w:tcW w:w="2072" w:type="dxa"/>
          </w:tcPr>
          <w:p w14:paraId="66250A6D" w14:textId="77777777" w:rsidR="008142B0" w:rsidRDefault="005F7CED">
            <w:r>
              <w:rPr>
                <w:rFonts w:hint="eastAsia"/>
              </w:rPr>
              <w:t>修改排片信息观众可见时间</w:t>
            </w:r>
          </w:p>
        </w:tc>
        <w:tc>
          <w:tcPr>
            <w:tcW w:w="2073" w:type="dxa"/>
          </w:tcPr>
          <w:p w14:paraId="360DD782" w14:textId="77777777" w:rsidR="008142B0" w:rsidRDefault="005F7CED">
            <w:r>
              <w:rPr>
                <w:rFonts w:hint="eastAsia"/>
              </w:rPr>
              <w:t>参与者</w:t>
            </w:r>
          </w:p>
        </w:tc>
        <w:tc>
          <w:tcPr>
            <w:tcW w:w="2073" w:type="dxa"/>
          </w:tcPr>
          <w:p w14:paraId="4C115CE2" w14:textId="77777777" w:rsidR="008142B0" w:rsidRDefault="005F7CED">
            <w:r>
              <w:rPr>
                <w:rFonts w:hint="eastAsia"/>
              </w:rPr>
              <w:t>影院员工</w:t>
            </w:r>
          </w:p>
        </w:tc>
      </w:tr>
      <w:tr w:rsidR="008142B0" w14:paraId="2AC6B17D" w14:textId="77777777">
        <w:tc>
          <w:tcPr>
            <w:tcW w:w="2072" w:type="dxa"/>
          </w:tcPr>
          <w:p w14:paraId="1A873337" w14:textId="77777777" w:rsidR="008142B0" w:rsidRDefault="005F7CED">
            <w:r>
              <w:rPr>
                <w:rFonts w:hint="eastAsia"/>
              </w:rPr>
              <w:t>正常流程</w:t>
            </w:r>
          </w:p>
        </w:tc>
        <w:tc>
          <w:tcPr>
            <w:tcW w:w="6218" w:type="dxa"/>
            <w:gridSpan w:val="3"/>
          </w:tcPr>
          <w:p w14:paraId="4FC48006" w14:textId="77777777" w:rsidR="008142B0" w:rsidRDefault="005F7CED">
            <w:pPr>
              <w:pStyle w:val="11"/>
              <w:numPr>
                <w:ilvl w:val="0"/>
                <w:numId w:val="13"/>
              </w:numPr>
              <w:ind w:firstLineChars="0"/>
            </w:pPr>
            <w:r>
              <w:rPr>
                <w:rFonts w:hint="eastAsia"/>
              </w:rPr>
              <w:t>用户请求修改某日期或日期区间排片信息对观众可见时间</w:t>
            </w:r>
          </w:p>
          <w:p w14:paraId="4070451D" w14:textId="77777777" w:rsidR="008142B0" w:rsidRDefault="005F7CED">
            <w:pPr>
              <w:pStyle w:val="11"/>
              <w:numPr>
                <w:ilvl w:val="0"/>
                <w:numId w:val="13"/>
              </w:numPr>
              <w:ind w:firstLineChars="0"/>
            </w:pPr>
            <w:r>
              <w:rPr>
                <w:rFonts w:hint="eastAsia"/>
              </w:rPr>
              <w:t>系统提示用户输入可见时间</w:t>
            </w:r>
          </w:p>
          <w:p w14:paraId="2E1848B2" w14:textId="77777777" w:rsidR="008142B0" w:rsidRDefault="005F7CED">
            <w:pPr>
              <w:pStyle w:val="11"/>
              <w:numPr>
                <w:ilvl w:val="0"/>
                <w:numId w:val="13"/>
              </w:numPr>
              <w:ind w:firstLineChars="0"/>
            </w:pPr>
            <w:r>
              <w:rPr>
                <w:rFonts w:hint="eastAsia"/>
              </w:rPr>
              <w:t>用户输入并确认</w:t>
            </w:r>
          </w:p>
          <w:p w14:paraId="74A9A25D" w14:textId="77777777" w:rsidR="008142B0" w:rsidRDefault="005F7CED">
            <w:pPr>
              <w:pStyle w:val="11"/>
              <w:numPr>
                <w:ilvl w:val="0"/>
                <w:numId w:val="13"/>
              </w:numPr>
              <w:ind w:firstLineChars="0"/>
            </w:pPr>
            <w:r>
              <w:rPr>
                <w:rFonts w:hint="eastAsia"/>
              </w:rPr>
              <w:t>系统提示修改成功</w:t>
            </w:r>
          </w:p>
        </w:tc>
      </w:tr>
      <w:tr w:rsidR="008142B0" w14:paraId="0690E7AA" w14:textId="77777777">
        <w:tc>
          <w:tcPr>
            <w:tcW w:w="2072" w:type="dxa"/>
          </w:tcPr>
          <w:p w14:paraId="2393CAE0" w14:textId="77777777" w:rsidR="008142B0" w:rsidRDefault="005F7CED">
            <w:r>
              <w:rPr>
                <w:rFonts w:hint="eastAsia"/>
              </w:rPr>
              <w:t>扩展流程</w:t>
            </w:r>
          </w:p>
        </w:tc>
        <w:tc>
          <w:tcPr>
            <w:tcW w:w="6218" w:type="dxa"/>
            <w:gridSpan w:val="3"/>
          </w:tcPr>
          <w:p w14:paraId="77DAAB45" w14:textId="77777777" w:rsidR="008142B0" w:rsidRDefault="005F7CED">
            <w:r>
              <w:rPr>
                <w:rFonts w:hint="eastAsia"/>
              </w:rPr>
              <w:t>4a. 用户输入时间晚于排片日期</w:t>
            </w:r>
          </w:p>
          <w:p w14:paraId="1AE9633D" w14:textId="77777777" w:rsidR="008142B0" w:rsidRDefault="005F7CED">
            <w:pPr>
              <w:pStyle w:val="11"/>
              <w:numPr>
                <w:ilvl w:val="0"/>
                <w:numId w:val="14"/>
              </w:numPr>
              <w:ind w:firstLineChars="0"/>
            </w:pPr>
            <w:r>
              <w:rPr>
                <w:rFonts w:hint="eastAsia"/>
              </w:rPr>
              <w:t>系统提示错误，返回正常流程第2步</w:t>
            </w:r>
          </w:p>
        </w:tc>
      </w:tr>
      <w:tr w:rsidR="008142B0" w14:paraId="5A5A4082" w14:textId="77777777">
        <w:tc>
          <w:tcPr>
            <w:tcW w:w="2072" w:type="dxa"/>
          </w:tcPr>
          <w:p w14:paraId="001429B2" w14:textId="77777777" w:rsidR="008142B0" w:rsidRDefault="005F7CED">
            <w:r>
              <w:rPr>
                <w:rFonts w:hint="eastAsia"/>
              </w:rPr>
              <w:t>补充说明</w:t>
            </w:r>
          </w:p>
        </w:tc>
        <w:tc>
          <w:tcPr>
            <w:tcW w:w="6218" w:type="dxa"/>
            <w:gridSpan w:val="3"/>
          </w:tcPr>
          <w:p w14:paraId="20904957" w14:textId="77777777" w:rsidR="008142B0" w:rsidRDefault="005F7CED">
            <w:r>
              <w:rPr>
                <w:rFonts w:hint="eastAsia"/>
              </w:rPr>
              <w:t>无</w:t>
            </w:r>
          </w:p>
        </w:tc>
      </w:tr>
    </w:tbl>
    <w:p w14:paraId="5369A1A7" w14:textId="77777777" w:rsidR="008142B0" w:rsidRDefault="008142B0"/>
    <w:p w14:paraId="166B6920" w14:textId="77777777" w:rsidR="008142B0" w:rsidRDefault="005F7CED">
      <w:pPr>
        <w:pStyle w:val="11"/>
        <w:numPr>
          <w:ilvl w:val="0"/>
          <w:numId w:val="1"/>
        </w:numPr>
        <w:ind w:firstLineChars="0"/>
      </w:pPr>
      <w:r>
        <w:rPr>
          <w:rFonts w:hint="eastAsia"/>
        </w:rPr>
        <w:t>删除排片信息：</w:t>
      </w:r>
      <w:r>
        <w:rPr>
          <w:rFonts w:ascii="Helvetica Neue" w:hAnsi="Helvetica Neue" w:cs="Helvetica Neue"/>
          <w:color w:val="000000"/>
          <w:kern w:val="0"/>
          <w:sz w:val="26"/>
          <w:szCs w:val="26"/>
        </w:rPr>
        <w:t>可以删除</w:t>
      </w:r>
      <w:r>
        <w:rPr>
          <w:rFonts w:ascii="Helvetica Neue" w:hAnsi="Helvetica Neue" w:cs="Helvetica Neue" w:hint="eastAsia"/>
          <w:color w:val="000000"/>
          <w:kern w:val="0"/>
          <w:sz w:val="26"/>
          <w:szCs w:val="26"/>
        </w:rPr>
        <w:t>排</w:t>
      </w:r>
      <w:r>
        <w:rPr>
          <w:rFonts w:ascii="Helvetica Neue" w:hAnsi="Helvetica Neue" w:cs="Helvetica Neue"/>
          <w:color w:val="000000"/>
          <w:kern w:val="0"/>
          <w:sz w:val="26"/>
          <w:szCs w:val="26"/>
        </w:rPr>
        <w:t>片信息，注意解决观众可见</w:t>
      </w:r>
      <w:r>
        <w:rPr>
          <w:rFonts w:ascii="Helvetica Neue" w:hAnsi="Helvetica Neue" w:cs="Helvetica Neue" w:hint="eastAsia"/>
          <w:color w:val="000000"/>
          <w:kern w:val="0"/>
          <w:sz w:val="26"/>
          <w:szCs w:val="26"/>
        </w:rPr>
        <w:t>时间冲突</w:t>
      </w:r>
      <w:r>
        <w:t xml:space="preserve"> </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DB380DA" w14:textId="77777777">
        <w:tc>
          <w:tcPr>
            <w:tcW w:w="2072" w:type="dxa"/>
          </w:tcPr>
          <w:p w14:paraId="31ACA1DB" w14:textId="77777777" w:rsidR="008142B0" w:rsidRDefault="005F7CED">
            <w:r>
              <w:rPr>
                <w:rFonts w:hint="eastAsia"/>
              </w:rPr>
              <w:t>用例名称</w:t>
            </w:r>
          </w:p>
        </w:tc>
        <w:tc>
          <w:tcPr>
            <w:tcW w:w="2072" w:type="dxa"/>
          </w:tcPr>
          <w:p w14:paraId="46CA0EFF" w14:textId="77777777" w:rsidR="008142B0" w:rsidRDefault="005F7CED">
            <w:r>
              <w:rPr>
                <w:rFonts w:hint="eastAsia"/>
              </w:rPr>
              <w:t>删除排片信息</w:t>
            </w:r>
          </w:p>
        </w:tc>
        <w:tc>
          <w:tcPr>
            <w:tcW w:w="2073" w:type="dxa"/>
          </w:tcPr>
          <w:p w14:paraId="50AE2E91" w14:textId="77777777" w:rsidR="008142B0" w:rsidRDefault="005F7CED">
            <w:r>
              <w:rPr>
                <w:rFonts w:hint="eastAsia"/>
              </w:rPr>
              <w:t>参与者</w:t>
            </w:r>
          </w:p>
        </w:tc>
        <w:tc>
          <w:tcPr>
            <w:tcW w:w="2073" w:type="dxa"/>
          </w:tcPr>
          <w:p w14:paraId="453D5A06" w14:textId="77777777" w:rsidR="008142B0" w:rsidRDefault="005F7CED">
            <w:r>
              <w:rPr>
                <w:rFonts w:hint="eastAsia"/>
              </w:rPr>
              <w:t>影院员工</w:t>
            </w:r>
          </w:p>
        </w:tc>
      </w:tr>
      <w:tr w:rsidR="008142B0" w14:paraId="3826A51B" w14:textId="77777777">
        <w:tc>
          <w:tcPr>
            <w:tcW w:w="2072" w:type="dxa"/>
          </w:tcPr>
          <w:p w14:paraId="4A6321E2" w14:textId="77777777" w:rsidR="008142B0" w:rsidRDefault="005F7CED">
            <w:r>
              <w:rPr>
                <w:rFonts w:hint="eastAsia"/>
              </w:rPr>
              <w:t>正常流程</w:t>
            </w:r>
          </w:p>
        </w:tc>
        <w:tc>
          <w:tcPr>
            <w:tcW w:w="6218" w:type="dxa"/>
            <w:gridSpan w:val="3"/>
          </w:tcPr>
          <w:p w14:paraId="5817AA26" w14:textId="77777777" w:rsidR="008142B0" w:rsidRDefault="005F7CED">
            <w:pPr>
              <w:pStyle w:val="11"/>
              <w:numPr>
                <w:ilvl w:val="0"/>
                <w:numId w:val="15"/>
              </w:numPr>
              <w:ind w:firstLineChars="0"/>
            </w:pPr>
            <w:r>
              <w:rPr>
                <w:rFonts w:hint="eastAsia"/>
              </w:rPr>
              <w:t>用户请求删除排片信息</w:t>
            </w:r>
          </w:p>
          <w:p w14:paraId="1EE765D9" w14:textId="77777777" w:rsidR="008142B0" w:rsidRDefault="005F7CED">
            <w:pPr>
              <w:pStyle w:val="11"/>
              <w:numPr>
                <w:ilvl w:val="0"/>
                <w:numId w:val="15"/>
              </w:numPr>
              <w:ind w:firstLineChars="0"/>
            </w:pPr>
            <w:r>
              <w:rPr>
                <w:rFonts w:hint="eastAsia"/>
              </w:rPr>
              <w:t>系统提示用户选择日期和影厅</w:t>
            </w:r>
          </w:p>
          <w:p w14:paraId="2E3AFAD8" w14:textId="77777777" w:rsidR="008142B0" w:rsidRDefault="005F7CED">
            <w:pPr>
              <w:pStyle w:val="11"/>
              <w:numPr>
                <w:ilvl w:val="0"/>
                <w:numId w:val="15"/>
              </w:numPr>
              <w:ind w:firstLineChars="0"/>
            </w:pPr>
            <w:r>
              <w:rPr>
                <w:rFonts w:hint="eastAsia"/>
              </w:rPr>
              <w:t>用户选择日期和影厅并确认</w:t>
            </w:r>
          </w:p>
          <w:p w14:paraId="27B5EF1C" w14:textId="77777777" w:rsidR="008142B0" w:rsidRDefault="005F7CED">
            <w:pPr>
              <w:pStyle w:val="11"/>
              <w:numPr>
                <w:ilvl w:val="0"/>
                <w:numId w:val="15"/>
              </w:numPr>
              <w:ind w:firstLineChars="0"/>
            </w:pPr>
            <w:r>
              <w:rPr>
                <w:rFonts w:hint="eastAsia"/>
              </w:rPr>
              <w:t>系统展示该日期下该影厅的已排片信息</w:t>
            </w:r>
          </w:p>
          <w:p w14:paraId="09A2D952" w14:textId="77777777" w:rsidR="008142B0" w:rsidRDefault="005F7CED">
            <w:pPr>
              <w:pStyle w:val="11"/>
              <w:numPr>
                <w:ilvl w:val="0"/>
                <w:numId w:val="15"/>
              </w:numPr>
              <w:ind w:firstLineChars="0"/>
            </w:pPr>
            <w:r>
              <w:rPr>
                <w:rFonts w:hint="eastAsia"/>
              </w:rPr>
              <w:t>用户选择删除某时间段的排片信息</w:t>
            </w:r>
          </w:p>
          <w:p w14:paraId="4777D197" w14:textId="77777777" w:rsidR="008142B0" w:rsidRDefault="005F7CED">
            <w:pPr>
              <w:pStyle w:val="11"/>
              <w:numPr>
                <w:ilvl w:val="0"/>
                <w:numId w:val="15"/>
              </w:numPr>
              <w:ind w:firstLineChars="0"/>
            </w:pPr>
            <w:r>
              <w:rPr>
                <w:rFonts w:hint="eastAsia"/>
              </w:rPr>
              <w:lastRenderedPageBreak/>
              <w:t>系统询问用户是否确认删除</w:t>
            </w:r>
          </w:p>
          <w:p w14:paraId="5AB06D8A" w14:textId="77777777" w:rsidR="008142B0" w:rsidRDefault="005F7CED">
            <w:pPr>
              <w:pStyle w:val="11"/>
              <w:numPr>
                <w:ilvl w:val="0"/>
                <w:numId w:val="15"/>
              </w:numPr>
              <w:ind w:firstLineChars="0"/>
            </w:pPr>
            <w:r>
              <w:rPr>
                <w:rFonts w:hint="eastAsia"/>
              </w:rPr>
              <w:t>用户确认</w:t>
            </w:r>
          </w:p>
          <w:p w14:paraId="3D671F40" w14:textId="77777777" w:rsidR="008142B0" w:rsidRDefault="005F7CED">
            <w:pPr>
              <w:pStyle w:val="11"/>
              <w:numPr>
                <w:ilvl w:val="0"/>
                <w:numId w:val="15"/>
              </w:numPr>
              <w:ind w:firstLineChars="0"/>
            </w:pPr>
            <w:r>
              <w:rPr>
                <w:rFonts w:hint="eastAsia"/>
              </w:rPr>
              <w:t>系统提示删除成功</w:t>
            </w:r>
          </w:p>
        </w:tc>
      </w:tr>
      <w:tr w:rsidR="008142B0" w14:paraId="55AA2F99" w14:textId="77777777">
        <w:tc>
          <w:tcPr>
            <w:tcW w:w="2072" w:type="dxa"/>
          </w:tcPr>
          <w:p w14:paraId="3D98C1E5" w14:textId="77777777" w:rsidR="008142B0" w:rsidRDefault="005F7CED">
            <w:r>
              <w:rPr>
                <w:rFonts w:hint="eastAsia"/>
              </w:rPr>
              <w:lastRenderedPageBreak/>
              <w:t>扩展流程</w:t>
            </w:r>
          </w:p>
        </w:tc>
        <w:tc>
          <w:tcPr>
            <w:tcW w:w="6218" w:type="dxa"/>
            <w:gridSpan w:val="3"/>
          </w:tcPr>
          <w:p w14:paraId="285333CD" w14:textId="77777777" w:rsidR="008142B0" w:rsidRDefault="005F7CED">
            <w:r>
              <w:rPr>
                <w:rFonts w:hint="eastAsia"/>
              </w:rPr>
              <w:t>2a. 当前时间不早于排片信息对观众可见时间</w:t>
            </w:r>
          </w:p>
          <w:p w14:paraId="1AF70F80" w14:textId="77777777" w:rsidR="008142B0" w:rsidRDefault="005F7CED">
            <w:pPr>
              <w:pStyle w:val="11"/>
              <w:numPr>
                <w:ilvl w:val="0"/>
                <w:numId w:val="16"/>
              </w:numPr>
              <w:ind w:firstLineChars="0"/>
            </w:pPr>
            <w:r>
              <w:rPr>
                <w:rFonts w:hint="eastAsia"/>
              </w:rPr>
              <w:t>系统提示无法删除</w:t>
            </w:r>
          </w:p>
          <w:p w14:paraId="131A54AE" w14:textId="77777777" w:rsidR="008142B0" w:rsidRDefault="005F7CED">
            <w:r>
              <w:rPr>
                <w:rFonts w:hint="eastAsia"/>
              </w:rPr>
              <w:t>7a</w:t>
            </w:r>
            <w:r>
              <w:t xml:space="preserve">. </w:t>
            </w:r>
            <w:r>
              <w:rPr>
                <w:rFonts w:hint="eastAsia"/>
              </w:rPr>
              <w:t>用户选择取消</w:t>
            </w:r>
          </w:p>
          <w:p w14:paraId="742F4D02" w14:textId="77777777" w:rsidR="008142B0" w:rsidRDefault="005F7CED">
            <w:pPr>
              <w:pStyle w:val="11"/>
              <w:numPr>
                <w:ilvl w:val="0"/>
                <w:numId w:val="17"/>
              </w:numPr>
              <w:ind w:firstLineChars="0"/>
            </w:pPr>
            <w:r>
              <w:rPr>
                <w:rFonts w:hint="eastAsia"/>
              </w:rPr>
              <w:t>系统返回正常流程第4步</w:t>
            </w:r>
          </w:p>
        </w:tc>
      </w:tr>
      <w:tr w:rsidR="008142B0" w14:paraId="6BBD96B6" w14:textId="77777777">
        <w:tc>
          <w:tcPr>
            <w:tcW w:w="2072" w:type="dxa"/>
          </w:tcPr>
          <w:p w14:paraId="7CF0F3BE" w14:textId="77777777" w:rsidR="008142B0" w:rsidRDefault="005F7CED">
            <w:r>
              <w:rPr>
                <w:rFonts w:hint="eastAsia"/>
              </w:rPr>
              <w:t>补充说明</w:t>
            </w:r>
          </w:p>
        </w:tc>
        <w:tc>
          <w:tcPr>
            <w:tcW w:w="6218" w:type="dxa"/>
            <w:gridSpan w:val="3"/>
          </w:tcPr>
          <w:p w14:paraId="42C3C732" w14:textId="77777777" w:rsidR="008142B0" w:rsidRDefault="008142B0"/>
        </w:tc>
      </w:tr>
    </w:tbl>
    <w:p w14:paraId="634BC43E" w14:textId="77777777" w:rsidR="008142B0" w:rsidRDefault="008142B0"/>
    <w:p w14:paraId="6CB46FBD" w14:textId="77777777" w:rsidR="008142B0" w:rsidRDefault="005F7CED">
      <w:pPr>
        <w:pStyle w:val="11"/>
        <w:numPr>
          <w:ilvl w:val="0"/>
          <w:numId w:val="1"/>
        </w:numPr>
        <w:ind w:firstLineChars="0"/>
      </w:pPr>
      <w:r>
        <w:rPr>
          <w:rFonts w:hint="eastAsia"/>
        </w:rPr>
        <w:t>修改排片信息：</w:t>
      </w:r>
      <w:r>
        <w:rPr>
          <w:rFonts w:ascii="Helvetica Neue" w:hAnsi="Helvetica Neue" w:cs="Helvetica Neue"/>
          <w:color w:val="000000"/>
          <w:kern w:val="0"/>
          <w:sz w:val="26"/>
          <w:szCs w:val="26"/>
        </w:rPr>
        <w:t>修改排片信息，注意解决排片和观众可见时间</w:t>
      </w:r>
      <w:r>
        <w:rPr>
          <w:rFonts w:ascii="Helvetica Neue" w:hAnsi="Helvetica Neue" w:cs="Helvetica Neue" w:hint="eastAsia"/>
          <w:color w:val="000000"/>
          <w:kern w:val="0"/>
          <w:sz w:val="26"/>
          <w:szCs w:val="26"/>
        </w:rPr>
        <w:t>冲突</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0ABFA0F" w14:textId="77777777">
        <w:tc>
          <w:tcPr>
            <w:tcW w:w="2072" w:type="dxa"/>
          </w:tcPr>
          <w:p w14:paraId="612F911B" w14:textId="77777777" w:rsidR="008142B0" w:rsidRDefault="005F7CED">
            <w:r>
              <w:rPr>
                <w:rFonts w:hint="eastAsia"/>
              </w:rPr>
              <w:t>用例名称</w:t>
            </w:r>
          </w:p>
        </w:tc>
        <w:tc>
          <w:tcPr>
            <w:tcW w:w="2072" w:type="dxa"/>
          </w:tcPr>
          <w:p w14:paraId="78DEA4ED" w14:textId="77777777" w:rsidR="008142B0" w:rsidRDefault="005F7CED">
            <w:r>
              <w:rPr>
                <w:rFonts w:hint="eastAsia"/>
              </w:rPr>
              <w:t>修改排片信息</w:t>
            </w:r>
          </w:p>
        </w:tc>
        <w:tc>
          <w:tcPr>
            <w:tcW w:w="2073" w:type="dxa"/>
          </w:tcPr>
          <w:p w14:paraId="106A1C6D" w14:textId="77777777" w:rsidR="008142B0" w:rsidRDefault="005F7CED">
            <w:r>
              <w:rPr>
                <w:rFonts w:hint="eastAsia"/>
              </w:rPr>
              <w:t>参与者</w:t>
            </w:r>
          </w:p>
        </w:tc>
        <w:tc>
          <w:tcPr>
            <w:tcW w:w="2073" w:type="dxa"/>
          </w:tcPr>
          <w:p w14:paraId="51D12CAE" w14:textId="77777777" w:rsidR="008142B0" w:rsidRDefault="005F7CED">
            <w:r>
              <w:rPr>
                <w:rFonts w:hint="eastAsia"/>
              </w:rPr>
              <w:t>影院员工</w:t>
            </w:r>
          </w:p>
        </w:tc>
      </w:tr>
      <w:tr w:rsidR="008142B0" w14:paraId="67F69299" w14:textId="77777777">
        <w:tc>
          <w:tcPr>
            <w:tcW w:w="2072" w:type="dxa"/>
          </w:tcPr>
          <w:p w14:paraId="40A4EC0A" w14:textId="77777777" w:rsidR="008142B0" w:rsidRDefault="005F7CED">
            <w:r>
              <w:rPr>
                <w:rFonts w:hint="eastAsia"/>
              </w:rPr>
              <w:t>正常流程</w:t>
            </w:r>
          </w:p>
        </w:tc>
        <w:tc>
          <w:tcPr>
            <w:tcW w:w="6218" w:type="dxa"/>
            <w:gridSpan w:val="3"/>
          </w:tcPr>
          <w:p w14:paraId="12000644" w14:textId="77777777" w:rsidR="008142B0" w:rsidRDefault="005F7CED">
            <w:pPr>
              <w:pStyle w:val="11"/>
              <w:numPr>
                <w:ilvl w:val="0"/>
                <w:numId w:val="18"/>
              </w:numPr>
              <w:ind w:firstLineChars="0"/>
            </w:pPr>
            <w:r>
              <w:rPr>
                <w:rFonts w:hint="eastAsia"/>
              </w:rPr>
              <w:t>用户请求修改排片信息</w:t>
            </w:r>
          </w:p>
          <w:p w14:paraId="25FD0EE2" w14:textId="77777777" w:rsidR="008142B0" w:rsidRDefault="005F7CED">
            <w:pPr>
              <w:pStyle w:val="11"/>
              <w:numPr>
                <w:ilvl w:val="0"/>
                <w:numId w:val="18"/>
              </w:numPr>
              <w:ind w:firstLineChars="0"/>
            </w:pPr>
            <w:r>
              <w:rPr>
                <w:rFonts w:hint="eastAsia"/>
              </w:rPr>
              <w:t>系统提示用户选择日期和影厅</w:t>
            </w:r>
          </w:p>
          <w:p w14:paraId="7830C612" w14:textId="77777777" w:rsidR="008142B0" w:rsidRDefault="005F7CED">
            <w:pPr>
              <w:pStyle w:val="11"/>
              <w:numPr>
                <w:ilvl w:val="0"/>
                <w:numId w:val="18"/>
              </w:numPr>
              <w:ind w:firstLineChars="0"/>
            </w:pPr>
            <w:r>
              <w:rPr>
                <w:rFonts w:hint="eastAsia"/>
              </w:rPr>
              <w:t>用户选择日期和影厅并确认</w:t>
            </w:r>
          </w:p>
          <w:p w14:paraId="022B95CE" w14:textId="77777777" w:rsidR="008142B0" w:rsidRDefault="005F7CED">
            <w:pPr>
              <w:pStyle w:val="11"/>
              <w:numPr>
                <w:ilvl w:val="0"/>
                <w:numId w:val="18"/>
              </w:numPr>
              <w:ind w:firstLineChars="0"/>
            </w:pPr>
            <w:r>
              <w:rPr>
                <w:rFonts w:hint="eastAsia"/>
              </w:rPr>
              <w:t>系统展示该日期下该影厅的已排片信息</w:t>
            </w:r>
          </w:p>
          <w:p w14:paraId="5D1EBDA6" w14:textId="77777777" w:rsidR="008142B0" w:rsidRDefault="005F7CED">
            <w:pPr>
              <w:pStyle w:val="11"/>
              <w:numPr>
                <w:ilvl w:val="0"/>
                <w:numId w:val="18"/>
              </w:numPr>
              <w:ind w:firstLineChars="0"/>
            </w:pPr>
            <w:r>
              <w:rPr>
                <w:rFonts w:hint="eastAsia"/>
              </w:rPr>
              <w:t>用户选择修改某时间段排片</w:t>
            </w:r>
          </w:p>
          <w:p w14:paraId="7F5E83E3" w14:textId="77777777" w:rsidR="008142B0" w:rsidRDefault="005F7CED">
            <w:pPr>
              <w:pStyle w:val="11"/>
              <w:numPr>
                <w:ilvl w:val="0"/>
                <w:numId w:val="18"/>
              </w:numPr>
              <w:ind w:firstLineChars="0"/>
            </w:pPr>
            <w:r>
              <w:rPr>
                <w:rFonts w:hint="eastAsia"/>
              </w:rPr>
              <w:t>系统提示修改成功</w:t>
            </w:r>
          </w:p>
        </w:tc>
      </w:tr>
      <w:tr w:rsidR="008142B0" w14:paraId="799B1BBA" w14:textId="77777777">
        <w:tc>
          <w:tcPr>
            <w:tcW w:w="2072" w:type="dxa"/>
          </w:tcPr>
          <w:p w14:paraId="7962F097" w14:textId="77777777" w:rsidR="008142B0" w:rsidRDefault="005F7CED">
            <w:r>
              <w:rPr>
                <w:rFonts w:hint="eastAsia"/>
              </w:rPr>
              <w:t>扩展流程</w:t>
            </w:r>
          </w:p>
        </w:tc>
        <w:tc>
          <w:tcPr>
            <w:tcW w:w="6218" w:type="dxa"/>
            <w:gridSpan w:val="3"/>
          </w:tcPr>
          <w:p w14:paraId="63B4B81B" w14:textId="77777777" w:rsidR="008142B0" w:rsidRDefault="005F7CED">
            <w:r>
              <w:rPr>
                <w:rFonts w:hint="eastAsia"/>
              </w:rPr>
              <w:t>2a. 当前时间不早于排片信息对观众可见时间</w:t>
            </w:r>
          </w:p>
          <w:p w14:paraId="2707C957" w14:textId="77777777" w:rsidR="008142B0" w:rsidRDefault="005F7CED">
            <w:pPr>
              <w:pStyle w:val="11"/>
              <w:numPr>
                <w:ilvl w:val="0"/>
                <w:numId w:val="16"/>
              </w:numPr>
              <w:ind w:firstLineChars="0"/>
            </w:pPr>
            <w:r>
              <w:rPr>
                <w:rFonts w:hint="eastAsia"/>
              </w:rPr>
              <w:t>系统提示</w:t>
            </w:r>
            <w:ins w:id="27" w:author="qinliu" w:date="2019-04-06T21:54:00Z">
              <w:r>
                <w:t>观众已可见</w:t>
              </w:r>
            </w:ins>
            <w:r>
              <w:rPr>
                <w:rFonts w:hint="eastAsia"/>
              </w:rPr>
              <w:t>无法修改</w:t>
            </w:r>
          </w:p>
          <w:p w14:paraId="70C3C6CD" w14:textId="77777777" w:rsidR="008142B0" w:rsidRDefault="005F7CED">
            <w:r>
              <w:rPr>
                <w:rFonts w:hint="eastAsia"/>
              </w:rPr>
              <w:t>5a</w:t>
            </w:r>
            <w:r>
              <w:t xml:space="preserve">. </w:t>
            </w:r>
            <w:r>
              <w:rPr>
                <w:rFonts w:hint="eastAsia"/>
              </w:rPr>
              <w:t>用户选择修改该排片的放映时间段</w:t>
            </w:r>
          </w:p>
          <w:p w14:paraId="21AE8928" w14:textId="77777777" w:rsidR="008142B0" w:rsidRDefault="005F7CED">
            <w:pPr>
              <w:pStyle w:val="11"/>
              <w:numPr>
                <w:ilvl w:val="0"/>
                <w:numId w:val="19"/>
              </w:numPr>
              <w:ind w:firstLineChars="0"/>
            </w:pPr>
            <w:r>
              <w:rPr>
                <w:rFonts w:hint="eastAsia"/>
              </w:rPr>
              <w:t>系统提示用户重新选择时间段</w:t>
            </w:r>
          </w:p>
          <w:p w14:paraId="3FD07F8D" w14:textId="77777777" w:rsidR="008142B0" w:rsidRDefault="005F7CED">
            <w:pPr>
              <w:pStyle w:val="11"/>
              <w:numPr>
                <w:ilvl w:val="0"/>
                <w:numId w:val="19"/>
              </w:numPr>
              <w:ind w:firstLineChars="0"/>
            </w:pPr>
            <w:r>
              <w:rPr>
                <w:rFonts w:hint="eastAsia"/>
              </w:rPr>
              <w:t>用户选择并确认</w:t>
            </w:r>
          </w:p>
          <w:p w14:paraId="3CBA0AA8" w14:textId="77777777" w:rsidR="008142B0" w:rsidRDefault="005F7CED">
            <w:pPr>
              <w:pStyle w:val="11"/>
              <w:ind w:left="960" w:firstLineChars="0" w:firstLine="0"/>
            </w:pPr>
            <w:r>
              <w:rPr>
                <w:rFonts w:hint="eastAsia"/>
              </w:rPr>
              <w:lastRenderedPageBreak/>
              <w:t>2a</w:t>
            </w:r>
            <w:r>
              <w:t xml:space="preserve">. </w:t>
            </w:r>
            <w:r>
              <w:rPr>
                <w:rFonts w:hint="eastAsia"/>
              </w:rPr>
              <w:t>用户选择的时间段与已经排片的其他影片放映时间段冲突</w:t>
            </w:r>
          </w:p>
          <w:p w14:paraId="48379EFB" w14:textId="77777777" w:rsidR="008142B0" w:rsidRDefault="005F7CED">
            <w:pPr>
              <w:pStyle w:val="11"/>
              <w:numPr>
                <w:ilvl w:val="0"/>
                <w:numId w:val="20"/>
              </w:numPr>
              <w:ind w:firstLineChars="0"/>
            </w:pPr>
            <w:r>
              <w:rPr>
                <w:rFonts w:hint="eastAsia"/>
              </w:rPr>
              <w:t>系统提示时间冲突，返回扩展流程第</w:t>
            </w:r>
            <w:r>
              <w:t>5a.</w:t>
            </w:r>
            <w:r>
              <w:rPr>
                <w:rFonts w:hint="eastAsia"/>
              </w:rPr>
              <w:t>1步</w:t>
            </w:r>
          </w:p>
          <w:p w14:paraId="18DAD5C2" w14:textId="77777777" w:rsidR="008142B0" w:rsidRDefault="005F7CED">
            <w:r>
              <w:rPr>
                <w:rFonts w:hint="eastAsia"/>
              </w:rPr>
              <w:t xml:space="preserve">        2b</w:t>
            </w:r>
            <w:r>
              <w:t xml:space="preserve">. </w:t>
            </w:r>
            <w:r>
              <w:rPr>
                <w:rFonts w:hint="eastAsia"/>
              </w:rPr>
              <w:t>用户选择的时间段小于当前影片放映时长</w:t>
            </w:r>
          </w:p>
          <w:p w14:paraId="1E472D66" w14:textId="77777777" w:rsidR="008142B0" w:rsidRDefault="005F7CED">
            <w:pPr>
              <w:pStyle w:val="11"/>
              <w:numPr>
                <w:ilvl w:val="0"/>
                <w:numId w:val="21"/>
              </w:numPr>
              <w:ind w:firstLineChars="0"/>
            </w:pPr>
            <w:r>
              <w:rPr>
                <w:rFonts w:hint="eastAsia"/>
              </w:rPr>
              <w:t>系统提示时间段不得小于影片时长，返回扩展流程第</w:t>
            </w:r>
            <w:r>
              <w:t>5a.</w:t>
            </w:r>
            <w:r>
              <w:rPr>
                <w:rFonts w:hint="eastAsia"/>
              </w:rPr>
              <w:t>1步</w:t>
            </w:r>
          </w:p>
          <w:p w14:paraId="2BA56531" w14:textId="77777777" w:rsidR="008142B0" w:rsidRDefault="005F7CED">
            <w:r>
              <w:rPr>
                <w:rFonts w:hint="eastAsia"/>
              </w:rPr>
              <w:t>5b</w:t>
            </w:r>
            <w:r>
              <w:t xml:space="preserve">. </w:t>
            </w:r>
            <w:r>
              <w:rPr>
                <w:rFonts w:hint="eastAsia"/>
              </w:rPr>
              <w:t>用户选择修改该排片的放映影片</w:t>
            </w:r>
          </w:p>
          <w:p w14:paraId="0327D90E" w14:textId="77777777" w:rsidR="008142B0" w:rsidRDefault="005F7CED">
            <w:pPr>
              <w:pStyle w:val="11"/>
              <w:numPr>
                <w:ilvl w:val="0"/>
                <w:numId w:val="22"/>
              </w:numPr>
              <w:ind w:firstLineChars="0"/>
            </w:pPr>
            <w:r>
              <w:rPr>
                <w:rFonts w:hint="eastAsia"/>
              </w:rPr>
              <w:t>系统展示所有可供排片的影片信息</w:t>
            </w:r>
          </w:p>
          <w:p w14:paraId="2ABE8FCE" w14:textId="77777777" w:rsidR="008142B0" w:rsidRDefault="005F7CED">
            <w:pPr>
              <w:pStyle w:val="11"/>
              <w:numPr>
                <w:ilvl w:val="0"/>
                <w:numId w:val="22"/>
              </w:numPr>
              <w:ind w:firstLineChars="0"/>
            </w:pPr>
            <w:r>
              <w:rPr>
                <w:rFonts w:hint="eastAsia"/>
              </w:rPr>
              <w:t>用户选择影片并确认</w:t>
            </w:r>
          </w:p>
          <w:p w14:paraId="6B9FA1A2" w14:textId="77777777" w:rsidR="008142B0" w:rsidRDefault="005F7CED">
            <w:pPr>
              <w:pStyle w:val="11"/>
              <w:ind w:left="840" w:firstLineChars="0" w:firstLine="0"/>
            </w:pPr>
            <w:r>
              <w:rPr>
                <w:rFonts w:hint="eastAsia"/>
              </w:rPr>
              <w:t>2a</w:t>
            </w:r>
            <w:r>
              <w:t xml:space="preserve">. </w:t>
            </w:r>
            <w:r>
              <w:rPr>
                <w:rFonts w:hint="eastAsia"/>
              </w:rPr>
              <w:t>用户选择的影片放映时长大于当前时间段</w:t>
            </w:r>
          </w:p>
          <w:p w14:paraId="6608C5DA" w14:textId="77777777" w:rsidR="008142B0" w:rsidRDefault="005F7CED">
            <w:pPr>
              <w:pStyle w:val="11"/>
              <w:numPr>
                <w:ilvl w:val="0"/>
                <w:numId w:val="23"/>
              </w:numPr>
              <w:ind w:firstLineChars="0"/>
            </w:pPr>
            <w:r>
              <w:rPr>
                <w:rFonts w:hint="eastAsia"/>
              </w:rPr>
              <w:t>系统提示时间段不得小于影片时长，返回扩展流程第5b</w:t>
            </w:r>
            <w:r>
              <w:t>.</w:t>
            </w:r>
            <w:r>
              <w:rPr>
                <w:rFonts w:hint="eastAsia"/>
              </w:rPr>
              <w:t>2步</w:t>
            </w:r>
          </w:p>
        </w:tc>
      </w:tr>
      <w:tr w:rsidR="008142B0" w14:paraId="6F8440ED" w14:textId="77777777">
        <w:tc>
          <w:tcPr>
            <w:tcW w:w="2072" w:type="dxa"/>
          </w:tcPr>
          <w:p w14:paraId="4E839F1D" w14:textId="77777777" w:rsidR="008142B0" w:rsidRDefault="005F7CED">
            <w:r>
              <w:rPr>
                <w:rFonts w:hint="eastAsia"/>
              </w:rPr>
              <w:lastRenderedPageBreak/>
              <w:t>补充说明</w:t>
            </w:r>
          </w:p>
        </w:tc>
        <w:tc>
          <w:tcPr>
            <w:tcW w:w="6218" w:type="dxa"/>
            <w:gridSpan w:val="3"/>
          </w:tcPr>
          <w:p w14:paraId="2A7BEEC8" w14:textId="77777777" w:rsidR="008142B0" w:rsidRDefault="008142B0"/>
        </w:tc>
      </w:tr>
    </w:tbl>
    <w:p w14:paraId="3FBBAEDF" w14:textId="77777777" w:rsidR="008142B0" w:rsidRDefault="008142B0"/>
    <w:p w14:paraId="1E3074B6" w14:textId="77777777" w:rsidR="008142B0" w:rsidRDefault="005F7CED">
      <w:pPr>
        <w:pStyle w:val="11"/>
        <w:numPr>
          <w:ilvl w:val="0"/>
          <w:numId w:val="1"/>
        </w:numPr>
        <w:ind w:firstLineChars="0"/>
      </w:pPr>
      <w:r>
        <w:rPr>
          <w:rFonts w:hint="eastAsia"/>
        </w:rPr>
        <w:t>查看统计数据：</w:t>
      </w:r>
      <w:r>
        <w:rPr>
          <w:rFonts w:ascii="Helvetica Neue" w:hAnsi="Helvetica Neue" w:cs="Helvetica Neue"/>
          <w:color w:val="000000"/>
          <w:kern w:val="0"/>
          <w:sz w:val="26"/>
          <w:szCs w:val="26"/>
        </w:rPr>
        <w:t>影院可以查看电影的各项统计数据，有助于排片</w:t>
      </w:r>
      <w:r>
        <w:rPr>
          <w:rFonts w:ascii="Helvetica Neue" w:hAnsi="Helvetica Neue" w:cs="Helvetica Neue" w:hint="eastAsia"/>
          <w:color w:val="000000"/>
          <w:kern w:val="0"/>
          <w:sz w:val="26"/>
          <w:szCs w:val="26"/>
        </w:rPr>
        <w:t>决策</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3E61A3E" w14:textId="77777777">
        <w:tc>
          <w:tcPr>
            <w:tcW w:w="2072" w:type="dxa"/>
          </w:tcPr>
          <w:p w14:paraId="43FA1979" w14:textId="77777777" w:rsidR="008142B0" w:rsidRDefault="005F7CED">
            <w:r>
              <w:rPr>
                <w:rFonts w:hint="eastAsia"/>
              </w:rPr>
              <w:t>用例名称</w:t>
            </w:r>
          </w:p>
        </w:tc>
        <w:tc>
          <w:tcPr>
            <w:tcW w:w="2072" w:type="dxa"/>
          </w:tcPr>
          <w:p w14:paraId="6CB00900" w14:textId="77777777" w:rsidR="008142B0" w:rsidRDefault="005F7CED">
            <w:r>
              <w:rPr>
                <w:rFonts w:hint="eastAsia"/>
              </w:rPr>
              <w:t>查看统计数据</w:t>
            </w:r>
          </w:p>
        </w:tc>
        <w:tc>
          <w:tcPr>
            <w:tcW w:w="2073" w:type="dxa"/>
          </w:tcPr>
          <w:p w14:paraId="3856413B" w14:textId="77777777" w:rsidR="008142B0" w:rsidRDefault="005F7CED">
            <w:r>
              <w:rPr>
                <w:rFonts w:hint="eastAsia"/>
              </w:rPr>
              <w:t>参与者</w:t>
            </w:r>
          </w:p>
        </w:tc>
        <w:tc>
          <w:tcPr>
            <w:tcW w:w="2073" w:type="dxa"/>
          </w:tcPr>
          <w:p w14:paraId="60115491" w14:textId="77777777" w:rsidR="008142B0" w:rsidRDefault="005F7CED">
            <w:r>
              <w:rPr>
                <w:rFonts w:hint="eastAsia"/>
              </w:rPr>
              <w:t>影院员工</w:t>
            </w:r>
          </w:p>
        </w:tc>
      </w:tr>
      <w:tr w:rsidR="008142B0" w14:paraId="0CA7F0B1" w14:textId="77777777">
        <w:tc>
          <w:tcPr>
            <w:tcW w:w="2072" w:type="dxa"/>
          </w:tcPr>
          <w:p w14:paraId="7D896EA6" w14:textId="77777777" w:rsidR="008142B0" w:rsidRDefault="005F7CED">
            <w:r>
              <w:rPr>
                <w:rFonts w:hint="eastAsia"/>
              </w:rPr>
              <w:t>正常流程</w:t>
            </w:r>
          </w:p>
        </w:tc>
        <w:tc>
          <w:tcPr>
            <w:tcW w:w="6218" w:type="dxa"/>
            <w:gridSpan w:val="3"/>
          </w:tcPr>
          <w:p w14:paraId="1C66C401" w14:textId="77777777" w:rsidR="008142B0" w:rsidRDefault="005F7CED">
            <w:pPr>
              <w:pStyle w:val="11"/>
              <w:numPr>
                <w:ilvl w:val="0"/>
                <w:numId w:val="24"/>
              </w:numPr>
              <w:ind w:firstLineChars="0"/>
            </w:pPr>
            <w:r>
              <w:rPr>
                <w:rFonts w:hint="eastAsia"/>
              </w:rPr>
              <w:t>用户请求查看统计数据</w:t>
            </w:r>
          </w:p>
          <w:p w14:paraId="2D7A0AD8" w14:textId="77777777" w:rsidR="008142B0" w:rsidRDefault="005F7CED">
            <w:pPr>
              <w:pStyle w:val="11"/>
              <w:numPr>
                <w:ilvl w:val="0"/>
                <w:numId w:val="24"/>
              </w:numPr>
              <w:ind w:firstLineChars="0"/>
            </w:pPr>
            <w:r>
              <w:rPr>
                <w:rFonts w:hint="eastAsia"/>
              </w:rPr>
              <w:t>系统提示用户选择想查看的统计数据</w:t>
            </w:r>
          </w:p>
          <w:p w14:paraId="3DFEC7F3" w14:textId="77777777" w:rsidR="008142B0" w:rsidRDefault="005F7CED">
            <w:pPr>
              <w:pStyle w:val="11"/>
              <w:numPr>
                <w:ilvl w:val="0"/>
                <w:numId w:val="24"/>
              </w:numPr>
              <w:ind w:firstLineChars="0"/>
            </w:pPr>
            <w:r>
              <w:rPr>
                <w:rFonts w:hint="eastAsia"/>
              </w:rPr>
              <w:t>用户选择想查看的统计数据并确认</w:t>
            </w:r>
          </w:p>
          <w:p w14:paraId="72499A0E" w14:textId="77777777" w:rsidR="008142B0" w:rsidRDefault="005F7CED">
            <w:pPr>
              <w:pStyle w:val="11"/>
              <w:numPr>
                <w:ilvl w:val="0"/>
                <w:numId w:val="24"/>
              </w:numPr>
              <w:ind w:firstLineChars="0"/>
            </w:pPr>
            <w:r>
              <w:rPr>
                <w:rFonts w:hint="eastAsia"/>
              </w:rPr>
              <w:t>系统展示该项统计数据</w:t>
            </w:r>
          </w:p>
        </w:tc>
      </w:tr>
      <w:tr w:rsidR="008142B0" w14:paraId="11720C11" w14:textId="77777777">
        <w:tc>
          <w:tcPr>
            <w:tcW w:w="2072" w:type="dxa"/>
          </w:tcPr>
          <w:p w14:paraId="21C97578" w14:textId="77777777" w:rsidR="008142B0" w:rsidRDefault="005F7CED">
            <w:r>
              <w:rPr>
                <w:rFonts w:hint="eastAsia"/>
              </w:rPr>
              <w:t>扩展流程</w:t>
            </w:r>
          </w:p>
        </w:tc>
        <w:tc>
          <w:tcPr>
            <w:tcW w:w="6218" w:type="dxa"/>
            <w:gridSpan w:val="3"/>
          </w:tcPr>
          <w:p w14:paraId="48AC34CA" w14:textId="77777777" w:rsidR="008142B0" w:rsidRDefault="008142B0"/>
        </w:tc>
      </w:tr>
      <w:tr w:rsidR="008142B0" w14:paraId="1913CBA4" w14:textId="77777777">
        <w:tc>
          <w:tcPr>
            <w:tcW w:w="2072" w:type="dxa"/>
          </w:tcPr>
          <w:p w14:paraId="5F45A41E" w14:textId="77777777" w:rsidR="008142B0" w:rsidRDefault="005F7CED">
            <w:r>
              <w:rPr>
                <w:rFonts w:hint="eastAsia"/>
              </w:rPr>
              <w:lastRenderedPageBreak/>
              <w:t>补充说明</w:t>
            </w:r>
          </w:p>
        </w:tc>
        <w:tc>
          <w:tcPr>
            <w:tcW w:w="6218" w:type="dxa"/>
            <w:gridSpan w:val="3"/>
          </w:tcPr>
          <w:p w14:paraId="0DB5F8BB" w14:textId="77777777" w:rsidR="008142B0" w:rsidRDefault="005F7CED">
            <w:del w:id="28" w:author="qinliu" w:date="2019-04-06T22:08:00Z">
              <w:r>
                <w:rPr>
                  <w:rFonts w:hint="eastAsia"/>
                </w:rPr>
                <w:delText>2a</w:delText>
              </w:r>
              <w:r>
                <w:delText xml:space="preserve">. </w:delText>
              </w:r>
            </w:del>
            <w:r>
              <w:rPr>
                <w:rFonts w:hint="eastAsia"/>
              </w:rPr>
              <w:t>可选的统计数据：</w:t>
            </w:r>
            <w:r>
              <w:t>近期最受欢迎电影</w:t>
            </w:r>
            <w:r>
              <w:rPr>
                <w:rFonts w:hint="eastAsia"/>
              </w:rPr>
              <w:t>（票房越高越受欢迎）</w:t>
            </w:r>
            <w:r>
              <w:t>,上座率</w:t>
            </w:r>
            <w:r>
              <w:rPr>
                <w:rFonts w:hint="eastAsia"/>
              </w:rPr>
              <w:t>（当日某影片上座率=当日该影片观影人数/∑【当日每场电影放映场次*每场所在影厅的座位数】）</w:t>
            </w:r>
            <w:r>
              <w:t>，客单价</w:t>
            </w:r>
            <w:r>
              <w:rPr>
                <w:rFonts w:hint="eastAsia"/>
              </w:rPr>
              <w:t>（观众购票所花总金额/购票次数）</w:t>
            </w:r>
            <w:r>
              <w:t>，票房</w:t>
            </w:r>
            <w:r>
              <w:rPr>
                <w:rFonts w:hint="eastAsia"/>
              </w:rPr>
              <w:t>（当日某影片票房=∑【当日</w:t>
            </w:r>
            <w:r>
              <w:fldChar w:fldCharType="begin"/>
            </w:r>
            <w:r>
              <w:instrText xml:space="preserve"> </w:instrText>
            </w:r>
            <w:r>
              <w:rPr>
                <w:rFonts w:hint="eastAsia"/>
              </w:rPr>
              <w:instrText>SUM()=</w:instrText>
            </w:r>
            <w:r>
              <w:instrText xml:space="preserve"> </w:instrText>
            </w:r>
            <w:r>
              <w:fldChar w:fldCharType="end"/>
            </w:r>
            <w:r>
              <w:rPr>
                <w:rFonts w:hint="eastAsia"/>
              </w:rPr>
              <w:t>该影片每场观影人数*当日该场票价】）</w:t>
            </w:r>
            <w:r>
              <w:t>，排片率</w:t>
            </w:r>
            <w:r>
              <w:rPr>
                <w:rFonts w:hint="eastAsia"/>
              </w:rPr>
              <w:t>（当日某影片排片率=当日该影片放映场数/当日所有电影的总放映场数）</w:t>
            </w:r>
          </w:p>
        </w:tc>
      </w:tr>
    </w:tbl>
    <w:p w14:paraId="277824C7" w14:textId="77777777" w:rsidR="008142B0" w:rsidRDefault="008142B0"/>
    <w:p w14:paraId="4727A3BC" w14:textId="77777777" w:rsidR="008142B0" w:rsidRDefault="005F7CED">
      <w:pPr>
        <w:pStyle w:val="11"/>
        <w:numPr>
          <w:ilvl w:val="0"/>
          <w:numId w:val="1"/>
        </w:numPr>
        <w:ind w:firstLineChars="0"/>
      </w:pPr>
      <w:r>
        <w:rPr>
          <w:rFonts w:hint="eastAsia"/>
        </w:rPr>
        <w:t>发布优惠活动：</w:t>
      </w:r>
      <w:r>
        <w:rPr>
          <w:rFonts w:ascii="Helvetica Neue" w:hAnsi="Helvetica Neue" w:cs="Helvetica Neue"/>
          <w:color w:val="000000"/>
          <w:kern w:val="0"/>
          <w:sz w:val="26"/>
          <w:szCs w:val="26"/>
        </w:rPr>
        <w:t>影院可以发布优惠活动来促进观众购票</w:t>
      </w:r>
      <w:r>
        <w:rPr>
          <w:rFonts w:ascii="Helvetica Neue" w:hAnsi="Helvetica Neue" w:cs="Helvetica Neue" w:hint="eastAsia"/>
          <w:color w:val="000000"/>
          <w:kern w:val="0"/>
          <w:sz w:val="26"/>
          <w:szCs w:val="26"/>
        </w:rPr>
        <w:t>消费</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7F8BEF0" w14:textId="77777777">
        <w:tc>
          <w:tcPr>
            <w:tcW w:w="2072" w:type="dxa"/>
          </w:tcPr>
          <w:p w14:paraId="56C13B09" w14:textId="77777777" w:rsidR="008142B0" w:rsidRDefault="005F7CED">
            <w:r>
              <w:rPr>
                <w:rFonts w:hint="eastAsia"/>
              </w:rPr>
              <w:t>用例名称</w:t>
            </w:r>
          </w:p>
        </w:tc>
        <w:tc>
          <w:tcPr>
            <w:tcW w:w="2072" w:type="dxa"/>
          </w:tcPr>
          <w:p w14:paraId="4E02BD02" w14:textId="77777777" w:rsidR="008142B0" w:rsidRDefault="005F7CED">
            <w:r>
              <w:rPr>
                <w:rFonts w:hint="eastAsia"/>
              </w:rPr>
              <w:t>发布优惠活动</w:t>
            </w:r>
          </w:p>
        </w:tc>
        <w:tc>
          <w:tcPr>
            <w:tcW w:w="2073" w:type="dxa"/>
          </w:tcPr>
          <w:p w14:paraId="5A19CF6A" w14:textId="77777777" w:rsidR="008142B0" w:rsidRDefault="005F7CED">
            <w:r>
              <w:rPr>
                <w:rFonts w:hint="eastAsia"/>
              </w:rPr>
              <w:t>参与者</w:t>
            </w:r>
          </w:p>
        </w:tc>
        <w:tc>
          <w:tcPr>
            <w:tcW w:w="2073" w:type="dxa"/>
          </w:tcPr>
          <w:p w14:paraId="2B36FF9C" w14:textId="77777777" w:rsidR="008142B0" w:rsidRDefault="005F7CED">
            <w:r>
              <w:rPr>
                <w:rFonts w:hint="eastAsia"/>
              </w:rPr>
              <w:t>影院员工</w:t>
            </w:r>
          </w:p>
        </w:tc>
      </w:tr>
      <w:tr w:rsidR="008142B0" w14:paraId="745989C1" w14:textId="77777777">
        <w:tc>
          <w:tcPr>
            <w:tcW w:w="2072" w:type="dxa"/>
          </w:tcPr>
          <w:p w14:paraId="1CC1F107" w14:textId="77777777" w:rsidR="008142B0" w:rsidRDefault="005F7CED">
            <w:r>
              <w:rPr>
                <w:rFonts w:hint="eastAsia"/>
              </w:rPr>
              <w:t>正常流程</w:t>
            </w:r>
          </w:p>
        </w:tc>
        <w:tc>
          <w:tcPr>
            <w:tcW w:w="6218" w:type="dxa"/>
            <w:gridSpan w:val="3"/>
          </w:tcPr>
          <w:p w14:paraId="57486C7D" w14:textId="77777777" w:rsidR="008142B0" w:rsidRDefault="005F7CED">
            <w:pPr>
              <w:pStyle w:val="11"/>
              <w:numPr>
                <w:ilvl w:val="0"/>
                <w:numId w:val="25"/>
              </w:numPr>
              <w:ind w:firstLineChars="0"/>
            </w:pPr>
            <w:r>
              <w:rPr>
                <w:rFonts w:hint="eastAsia"/>
              </w:rPr>
              <w:t>用户请求发布优惠活动</w:t>
            </w:r>
          </w:p>
          <w:p w14:paraId="1076D42D" w14:textId="77777777" w:rsidR="008142B0" w:rsidRDefault="005F7CED">
            <w:pPr>
              <w:pStyle w:val="11"/>
              <w:numPr>
                <w:ilvl w:val="0"/>
                <w:numId w:val="25"/>
              </w:numPr>
              <w:ind w:firstLineChars="0"/>
            </w:pPr>
            <w:r>
              <w:rPr>
                <w:rFonts w:hint="eastAsia"/>
              </w:rPr>
              <w:t>系统提示输入活动进行时间区间，优惠券的使用有效期，优惠金额及参与条件</w:t>
            </w:r>
          </w:p>
          <w:p w14:paraId="39B670E1" w14:textId="77777777" w:rsidR="008142B0" w:rsidRDefault="005F7CED">
            <w:pPr>
              <w:pStyle w:val="11"/>
              <w:numPr>
                <w:ilvl w:val="0"/>
                <w:numId w:val="25"/>
              </w:numPr>
              <w:ind w:firstLineChars="0"/>
            </w:pPr>
            <w:r>
              <w:rPr>
                <w:rFonts w:hint="eastAsia"/>
              </w:rPr>
              <w:t>用户输入活动进行时间区间，优惠券使用有效期，优惠金额，参与条件并确认</w:t>
            </w:r>
          </w:p>
          <w:p w14:paraId="271539DD" w14:textId="77777777" w:rsidR="008142B0" w:rsidRDefault="005F7CED">
            <w:pPr>
              <w:pStyle w:val="11"/>
              <w:numPr>
                <w:ilvl w:val="0"/>
                <w:numId w:val="25"/>
              </w:numPr>
              <w:ind w:firstLineChars="0"/>
            </w:pPr>
            <w:r>
              <w:rPr>
                <w:rFonts w:hint="eastAsia"/>
              </w:rPr>
              <w:t>系统提示优惠活动发布成功</w:t>
            </w:r>
          </w:p>
        </w:tc>
      </w:tr>
      <w:tr w:rsidR="008142B0" w14:paraId="47E07D43" w14:textId="77777777">
        <w:tc>
          <w:tcPr>
            <w:tcW w:w="2072" w:type="dxa"/>
          </w:tcPr>
          <w:p w14:paraId="2A06B357" w14:textId="77777777" w:rsidR="008142B0" w:rsidRDefault="005F7CED">
            <w:r>
              <w:rPr>
                <w:rFonts w:hint="eastAsia"/>
              </w:rPr>
              <w:t>扩展流程</w:t>
            </w:r>
          </w:p>
        </w:tc>
        <w:tc>
          <w:tcPr>
            <w:tcW w:w="6218" w:type="dxa"/>
            <w:gridSpan w:val="3"/>
          </w:tcPr>
          <w:p w14:paraId="5E1ADEC1" w14:textId="77777777" w:rsidR="008142B0" w:rsidRDefault="008142B0"/>
        </w:tc>
      </w:tr>
      <w:tr w:rsidR="008142B0" w14:paraId="6D9DF323" w14:textId="77777777">
        <w:tc>
          <w:tcPr>
            <w:tcW w:w="2072" w:type="dxa"/>
          </w:tcPr>
          <w:p w14:paraId="0A324371" w14:textId="77777777" w:rsidR="008142B0" w:rsidRDefault="005F7CED">
            <w:r>
              <w:rPr>
                <w:rFonts w:hint="eastAsia"/>
              </w:rPr>
              <w:t>补充说明</w:t>
            </w:r>
          </w:p>
        </w:tc>
        <w:tc>
          <w:tcPr>
            <w:tcW w:w="6218" w:type="dxa"/>
            <w:gridSpan w:val="3"/>
          </w:tcPr>
          <w:p w14:paraId="45520032" w14:textId="77777777" w:rsidR="008142B0" w:rsidRDefault="005F7CED">
            <w:del w:id="29" w:author="qinliu" w:date="2019-04-06T22:08:00Z">
              <w:r>
                <w:rPr>
                  <w:rFonts w:hint="eastAsia"/>
                </w:rPr>
                <w:delText>3a</w:delText>
              </w:r>
              <w:r>
                <w:delText xml:space="preserve">. </w:delText>
              </w:r>
            </w:del>
            <w:r>
              <w:rPr>
                <w:rFonts w:hint="eastAsia"/>
              </w:rPr>
              <w:t>参与条件有两个选项一个是活动期间进行过购票行为，另一个是购买指定电影</w:t>
            </w:r>
          </w:p>
          <w:p w14:paraId="75DE5634" w14:textId="77777777" w:rsidR="008142B0" w:rsidRDefault="005F7CED">
            <w:del w:id="30" w:author="qinliu" w:date="2019-04-06T22:08:00Z">
              <w:r>
                <w:rPr>
                  <w:rFonts w:hint="eastAsia"/>
                </w:rPr>
                <w:delText> 3b</w:delText>
              </w:r>
              <w:r>
                <w:delText xml:space="preserve">. </w:delText>
              </w:r>
            </w:del>
            <w:r>
              <w:rPr>
                <w:rFonts w:hint="eastAsia"/>
              </w:rPr>
              <w:t>优惠活动发布成功后，在活动进行时间进行过购票行为或指定电影的观众可以获得优惠券</w:t>
            </w:r>
          </w:p>
        </w:tc>
      </w:tr>
    </w:tbl>
    <w:p w14:paraId="5F85756E" w14:textId="77777777" w:rsidR="008142B0" w:rsidRDefault="005F7CED">
      <w:pPr>
        <w:pStyle w:val="11"/>
        <w:numPr>
          <w:ilvl w:val="0"/>
          <w:numId w:val="1"/>
        </w:numPr>
        <w:ind w:firstLineChars="0"/>
      </w:pPr>
      <w:r>
        <w:rPr>
          <w:rFonts w:hint="eastAsia"/>
        </w:rPr>
        <w:t>购买电影票：用户可以进行选座，注座位锁定，支付时可以使用会员卡</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9CADB84" w14:textId="77777777">
        <w:tc>
          <w:tcPr>
            <w:tcW w:w="2072" w:type="dxa"/>
            <w:tcBorders>
              <w:top w:val="single" w:sz="4" w:space="0" w:color="auto"/>
              <w:left w:val="single" w:sz="4" w:space="0" w:color="auto"/>
              <w:bottom w:val="single" w:sz="4" w:space="0" w:color="auto"/>
              <w:right w:val="single" w:sz="4" w:space="0" w:color="auto"/>
            </w:tcBorders>
          </w:tcPr>
          <w:p w14:paraId="1DF6F692" w14:textId="77777777" w:rsidR="008142B0" w:rsidRDefault="005F7CED">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265E1150" w14:textId="77777777" w:rsidR="008142B0" w:rsidRDefault="005F7CED">
            <w:r>
              <w:rPr>
                <w:rFonts w:hint="eastAsia"/>
              </w:rPr>
              <w:t>购买电影票</w:t>
            </w:r>
          </w:p>
        </w:tc>
        <w:tc>
          <w:tcPr>
            <w:tcW w:w="2073" w:type="dxa"/>
            <w:tcBorders>
              <w:top w:val="single" w:sz="4" w:space="0" w:color="auto"/>
              <w:left w:val="single" w:sz="4" w:space="0" w:color="auto"/>
              <w:bottom w:val="single" w:sz="4" w:space="0" w:color="auto"/>
              <w:right w:val="single" w:sz="4" w:space="0" w:color="auto"/>
            </w:tcBorders>
          </w:tcPr>
          <w:p w14:paraId="01CAEE7A"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12B6B93" w14:textId="77777777" w:rsidR="008142B0" w:rsidRDefault="005F7CED">
            <w:ins w:id="31" w:author="qinliu" w:date="2019-04-06T22:12:00Z">
              <w:r>
                <w:t>观众</w:t>
              </w:r>
            </w:ins>
            <w:del w:id="32" w:author="qinliu" w:date="2019-04-06T22:12:00Z">
              <w:r>
                <w:rPr>
                  <w:rFonts w:hint="eastAsia"/>
                </w:rPr>
                <w:delText>用户</w:delText>
              </w:r>
            </w:del>
          </w:p>
        </w:tc>
      </w:tr>
      <w:tr w:rsidR="008142B0" w14:paraId="11D91F5A" w14:textId="77777777">
        <w:tc>
          <w:tcPr>
            <w:tcW w:w="2072" w:type="dxa"/>
            <w:tcBorders>
              <w:top w:val="single" w:sz="4" w:space="0" w:color="auto"/>
              <w:left w:val="single" w:sz="4" w:space="0" w:color="auto"/>
              <w:bottom w:val="single" w:sz="4" w:space="0" w:color="auto"/>
              <w:right w:val="single" w:sz="4" w:space="0" w:color="auto"/>
            </w:tcBorders>
          </w:tcPr>
          <w:p w14:paraId="5654441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9C64C0C" w14:textId="77777777" w:rsidR="008142B0" w:rsidRDefault="005F7CED">
            <w:pPr>
              <w:pStyle w:val="11"/>
              <w:numPr>
                <w:ilvl w:val="0"/>
                <w:numId w:val="26"/>
              </w:numPr>
              <w:ind w:firstLineChars="0"/>
            </w:pPr>
            <w:r>
              <w:rPr>
                <w:rFonts w:hint="eastAsia"/>
              </w:rPr>
              <w:t>系统显示影院的某一电影场次信息，包括起始时间、价格、影厅、版本（原版/国语；2D/3D</w:t>
            </w:r>
            <w:del w:id="33" w:author="qinliu" w:date="2019-04-06T22:09:00Z">
              <w:r>
                <w:rPr>
                  <w:rFonts w:hint="eastAsia"/>
                </w:rPr>
                <w:delText>等</w:delText>
              </w:r>
            </w:del>
            <w:r>
              <w:rPr>
                <w:rFonts w:hint="eastAsia"/>
              </w:rPr>
              <w:t>）</w:t>
            </w:r>
          </w:p>
          <w:p w14:paraId="4760730D" w14:textId="77777777" w:rsidR="008142B0" w:rsidRDefault="005F7CED">
            <w:pPr>
              <w:pStyle w:val="11"/>
              <w:numPr>
                <w:ilvl w:val="0"/>
                <w:numId w:val="26"/>
              </w:numPr>
              <w:ind w:firstLineChars="0"/>
            </w:pPr>
            <w:r>
              <w:rPr>
                <w:rFonts w:hint="eastAsia"/>
              </w:rPr>
              <w:t>用户点击某一场次的选座购票</w:t>
            </w:r>
          </w:p>
          <w:p w14:paraId="5A2A9BF4" w14:textId="77777777" w:rsidR="008142B0" w:rsidRDefault="005F7CED">
            <w:pPr>
              <w:pStyle w:val="11"/>
              <w:numPr>
                <w:ilvl w:val="0"/>
                <w:numId w:val="26"/>
              </w:numPr>
              <w:ind w:firstLineChars="0"/>
            </w:pPr>
            <w:r>
              <w:rPr>
                <w:rFonts w:hint="eastAsia"/>
              </w:rPr>
              <w:t>系统显示选座界面，用户进行选座，勾选目标座位</w:t>
            </w:r>
          </w:p>
          <w:p w14:paraId="2FADBE80" w14:textId="77777777" w:rsidR="008142B0" w:rsidRDefault="005F7CED">
            <w:pPr>
              <w:pStyle w:val="11"/>
              <w:numPr>
                <w:ilvl w:val="0"/>
                <w:numId w:val="26"/>
              </w:numPr>
              <w:ind w:firstLineChars="0"/>
            </w:pPr>
            <w:r>
              <w:rPr>
                <w:rFonts w:hint="eastAsia"/>
              </w:rPr>
              <w:t>用户点击确认选座，进入订单确认界面，系统自动选择最优惠策略</w:t>
            </w:r>
          </w:p>
          <w:p w14:paraId="37720CB1" w14:textId="77777777" w:rsidR="008142B0" w:rsidRDefault="005F7CED">
            <w:pPr>
              <w:pStyle w:val="11"/>
              <w:numPr>
                <w:ilvl w:val="0"/>
                <w:numId w:val="26"/>
              </w:numPr>
              <w:ind w:firstLineChars="0"/>
            </w:pPr>
            <w:r>
              <w:rPr>
                <w:rFonts w:hint="eastAsia"/>
              </w:rPr>
              <w:t>系统显示订单信息，包括价格、座位信息、时间信息、影片信息等</w:t>
            </w:r>
          </w:p>
          <w:p w14:paraId="2D5DB420" w14:textId="77777777" w:rsidR="008142B0" w:rsidRDefault="005F7CED">
            <w:pPr>
              <w:pStyle w:val="11"/>
              <w:numPr>
                <w:ilvl w:val="0"/>
                <w:numId w:val="26"/>
              </w:numPr>
              <w:ind w:firstLineChars="0"/>
            </w:pPr>
            <w:r>
              <w:rPr>
                <w:rFonts w:hint="eastAsia"/>
              </w:rPr>
              <w:t>用户确认订单</w:t>
            </w:r>
          </w:p>
          <w:p w14:paraId="7ED3F096" w14:textId="77777777" w:rsidR="008142B0" w:rsidRDefault="005F7CED">
            <w:pPr>
              <w:pStyle w:val="11"/>
              <w:numPr>
                <w:ilvl w:val="0"/>
                <w:numId w:val="26"/>
              </w:numPr>
              <w:ind w:firstLineChars="0"/>
            </w:pPr>
            <w:r>
              <w:rPr>
                <w:rFonts w:hint="eastAsia"/>
              </w:rPr>
              <w:t>用户选择支付方式（第三方或者会员卡支付），支付订单</w:t>
            </w:r>
          </w:p>
          <w:p w14:paraId="23C196D7" w14:textId="77777777" w:rsidR="008142B0" w:rsidRDefault="005F7CED">
            <w:pPr>
              <w:pStyle w:val="11"/>
              <w:numPr>
                <w:ilvl w:val="0"/>
                <w:numId w:val="26"/>
              </w:numPr>
              <w:ind w:firstLineChars="0"/>
            </w:pPr>
            <w:r>
              <w:rPr>
                <w:rFonts w:hint="eastAsia"/>
              </w:rPr>
              <w:t>如果选择第三方支付，系统跳转第三方界面；如果选择会员卡支付，系统跳转会员卡支付界面</w:t>
            </w:r>
          </w:p>
          <w:p w14:paraId="54C482C2" w14:textId="77777777" w:rsidR="008142B0" w:rsidRDefault="005F7CED">
            <w:pPr>
              <w:pStyle w:val="11"/>
              <w:numPr>
                <w:ilvl w:val="0"/>
                <w:numId w:val="26"/>
              </w:numPr>
              <w:ind w:firstLineChars="0"/>
            </w:pPr>
            <w:r>
              <w:rPr>
                <w:rFonts w:hint="eastAsia"/>
              </w:rPr>
              <w:t>用户输入密码，支付成功</w:t>
            </w:r>
          </w:p>
        </w:tc>
      </w:tr>
      <w:tr w:rsidR="008142B0" w14:paraId="30617F34" w14:textId="77777777">
        <w:tc>
          <w:tcPr>
            <w:tcW w:w="2072" w:type="dxa"/>
            <w:tcBorders>
              <w:top w:val="single" w:sz="4" w:space="0" w:color="auto"/>
              <w:left w:val="single" w:sz="4" w:space="0" w:color="auto"/>
              <w:bottom w:val="single" w:sz="4" w:space="0" w:color="auto"/>
              <w:right w:val="single" w:sz="4" w:space="0" w:color="auto"/>
            </w:tcBorders>
          </w:tcPr>
          <w:p w14:paraId="51946F20"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4677F7A4" w14:textId="77777777" w:rsidR="008142B0" w:rsidRDefault="005F7CED">
            <w:r>
              <w:t>6</w:t>
            </w:r>
            <w:ins w:id="34" w:author="qinliu" w:date="2019-04-06T22:09:00Z">
              <w:r>
                <w:t>a</w:t>
              </w:r>
            </w:ins>
            <w:r>
              <w:t>.</w:t>
            </w:r>
            <w:r>
              <w:rPr>
                <w:rFonts w:hint="eastAsia"/>
              </w:rPr>
              <w:t xml:space="preserve"> 用户取消订单</w:t>
            </w:r>
          </w:p>
          <w:p w14:paraId="03642054" w14:textId="77777777" w:rsidR="008142B0" w:rsidRDefault="005F7CED">
            <w:r>
              <w:rPr>
                <w:rFonts w:hint="eastAsia"/>
              </w:rPr>
              <w:t xml:space="preserve">  a. 解锁座位信息，退回至选座阶段</w:t>
            </w:r>
          </w:p>
          <w:p w14:paraId="3338F083" w14:textId="77777777" w:rsidR="008142B0" w:rsidRDefault="005F7CED">
            <w:r>
              <w:t>9</w:t>
            </w:r>
            <w:ins w:id="35" w:author="qinliu" w:date="2019-04-06T22:09:00Z">
              <w:r>
                <w:t>a</w:t>
              </w:r>
            </w:ins>
            <w:r>
              <w:rPr>
                <w:rFonts w:hint="eastAsia"/>
              </w:rPr>
              <w:t>. 用户选择稍后支付或支付时异常退出</w:t>
            </w:r>
          </w:p>
          <w:p w14:paraId="2A6F9BB2" w14:textId="77777777" w:rsidR="008142B0" w:rsidRDefault="005F7CED">
            <w:r>
              <w:rPr>
                <w:rFonts w:hint="eastAsia"/>
              </w:rPr>
              <w:t xml:space="preserve">  a. 订单保留待支付状态15分钟</w:t>
            </w:r>
          </w:p>
          <w:p w14:paraId="16B4C7CB" w14:textId="77777777" w:rsidR="008142B0" w:rsidRDefault="005F7CED">
            <w:r>
              <w:rPr>
                <w:rFonts w:hint="eastAsia"/>
              </w:rPr>
              <w:t xml:space="preserve">  b. 超时未支付则自动取消订单</w:t>
            </w:r>
          </w:p>
        </w:tc>
      </w:tr>
      <w:tr w:rsidR="008142B0" w14:paraId="37838F7D" w14:textId="77777777">
        <w:tc>
          <w:tcPr>
            <w:tcW w:w="2072" w:type="dxa"/>
            <w:tcBorders>
              <w:top w:val="single" w:sz="4" w:space="0" w:color="auto"/>
              <w:left w:val="single" w:sz="4" w:space="0" w:color="auto"/>
              <w:bottom w:val="single" w:sz="4" w:space="0" w:color="auto"/>
              <w:right w:val="single" w:sz="4" w:space="0" w:color="auto"/>
            </w:tcBorders>
          </w:tcPr>
          <w:p w14:paraId="2759BA2B"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3847DA04" w14:textId="77777777" w:rsidR="008142B0" w:rsidRDefault="005F7CED">
            <w:pPr>
              <w:pStyle w:val="11"/>
              <w:numPr>
                <w:ilvl w:val="0"/>
                <w:numId w:val="27"/>
              </w:numPr>
              <w:ind w:firstLineChars="0"/>
            </w:pPr>
            <w:r>
              <w:rPr>
                <w:rFonts w:hint="eastAsia"/>
              </w:rPr>
              <w:t>进入确认订单流程后座位即被锁定</w:t>
            </w:r>
          </w:p>
        </w:tc>
      </w:tr>
    </w:tbl>
    <w:p w14:paraId="4D24858D" w14:textId="77777777" w:rsidR="008142B0" w:rsidRDefault="008142B0"/>
    <w:p w14:paraId="0D245595" w14:textId="77777777" w:rsidR="008142B0" w:rsidRDefault="008142B0"/>
    <w:p w14:paraId="45F3E30F" w14:textId="77777777" w:rsidR="008142B0" w:rsidRDefault="005F7CED">
      <w:pPr>
        <w:pStyle w:val="11"/>
        <w:numPr>
          <w:ilvl w:val="0"/>
          <w:numId w:val="1"/>
        </w:numPr>
        <w:ind w:firstLineChars="0"/>
      </w:pPr>
      <w:r>
        <w:rPr>
          <w:rFonts w:hint="eastAsia"/>
        </w:rPr>
        <w:t>购买会员卡：会员卡仅支持充值优惠，无折扣</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5C6C96D" w14:textId="77777777">
        <w:tc>
          <w:tcPr>
            <w:tcW w:w="2072" w:type="dxa"/>
          </w:tcPr>
          <w:p w14:paraId="385A9D8D" w14:textId="77777777" w:rsidR="008142B0" w:rsidRDefault="005F7CED">
            <w:r>
              <w:rPr>
                <w:rFonts w:hint="eastAsia"/>
              </w:rPr>
              <w:t>用例名称</w:t>
            </w:r>
          </w:p>
        </w:tc>
        <w:tc>
          <w:tcPr>
            <w:tcW w:w="2072" w:type="dxa"/>
          </w:tcPr>
          <w:p w14:paraId="075B01AB" w14:textId="77777777" w:rsidR="008142B0" w:rsidRDefault="005F7CED">
            <w:r>
              <w:rPr>
                <w:rFonts w:hint="eastAsia"/>
              </w:rPr>
              <w:t>购买会员卡</w:t>
            </w:r>
          </w:p>
        </w:tc>
        <w:tc>
          <w:tcPr>
            <w:tcW w:w="2073" w:type="dxa"/>
          </w:tcPr>
          <w:p w14:paraId="495BAF9F" w14:textId="77777777" w:rsidR="008142B0" w:rsidRDefault="005F7CED">
            <w:r>
              <w:rPr>
                <w:rFonts w:hint="eastAsia"/>
              </w:rPr>
              <w:t>参与者</w:t>
            </w:r>
          </w:p>
        </w:tc>
        <w:tc>
          <w:tcPr>
            <w:tcW w:w="2073" w:type="dxa"/>
          </w:tcPr>
          <w:p w14:paraId="5D6D50EF" w14:textId="77777777" w:rsidR="008142B0" w:rsidRDefault="005F7CED">
            <w:ins w:id="36" w:author="qinliu" w:date="2019-04-06T22:12:00Z">
              <w:r>
                <w:t>观众</w:t>
              </w:r>
            </w:ins>
            <w:del w:id="37" w:author="qinliu" w:date="2019-04-06T22:12:00Z">
              <w:r>
                <w:rPr>
                  <w:rFonts w:hint="eastAsia"/>
                </w:rPr>
                <w:delText>用户</w:delText>
              </w:r>
            </w:del>
          </w:p>
        </w:tc>
      </w:tr>
      <w:tr w:rsidR="008142B0" w14:paraId="48E8F553" w14:textId="77777777">
        <w:tc>
          <w:tcPr>
            <w:tcW w:w="2072" w:type="dxa"/>
          </w:tcPr>
          <w:p w14:paraId="762A23F3" w14:textId="77777777" w:rsidR="008142B0" w:rsidRDefault="005F7CED">
            <w:r>
              <w:rPr>
                <w:rFonts w:hint="eastAsia"/>
              </w:rPr>
              <w:t>正常流程</w:t>
            </w:r>
          </w:p>
        </w:tc>
        <w:tc>
          <w:tcPr>
            <w:tcW w:w="6218" w:type="dxa"/>
            <w:gridSpan w:val="3"/>
          </w:tcPr>
          <w:p w14:paraId="49B21AD0" w14:textId="77777777" w:rsidR="008142B0" w:rsidRDefault="005F7CED">
            <w:pPr>
              <w:pStyle w:val="11"/>
              <w:numPr>
                <w:ilvl w:val="0"/>
                <w:numId w:val="28"/>
              </w:numPr>
              <w:ind w:firstLineChars="0"/>
            </w:pPr>
            <w:r>
              <w:rPr>
                <w:rFonts w:hint="eastAsia"/>
              </w:rPr>
              <w:t>用户点击购买会员卡</w:t>
            </w:r>
          </w:p>
          <w:p w14:paraId="50BB6904" w14:textId="77777777" w:rsidR="008142B0" w:rsidRDefault="005F7CED">
            <w:pPr>
              <w:pStyle w:val="11"/>
              <w:numPr>
                <w:ilvl w:val="0"/>
                <w:numId w:val="28"/>
              </w:numPr>
              <w:ind w:firstLineChars="0"/>
            </w:pPr>
            <w:r>
              <w:rPr>
                <w:rFonts w:hint="eastAsia"/>
              </w:rPr>
              <w:t>系统显示会员卡特权信息，包括价格、充值优惠信息等</w:t>
            </w:r>
          </w:p>
          <w:p w14:paraId="40B894EC" w14:textId="77777777" w:rsidR="008142B0" w:rsidRDefault="005F7CED">
            <w:pPr>
              <w:pStyle w:val="11"/>
              <w:numPr>
                <w:ilvl w:val="0"/>
                <w:numId w:val="28"/>
              </w:numPr>
              <w:ind w:firstLineChars="0"/>
            </w:pPr>
            <w:r>
              <w:rPr>
                <w:rFonts w:hint="eastAsia"/>
              </w:rPr>
              <w:t>用户点击购买</w:t>
            </w:r>
          </w:p>
          <w:p w14:paraId="0435ECBE" w14:textId="77777777" w:rsidR="008142B0" w:rsidRDefault="005F7CED">
            <w:pPr>
              <w:pStyle w:val="11"/>
              <w:numPr>
                <w:ilvl w:val="0"/>
                <w:numId w:val="28"/>
              </w:numPr>
              <w:ind w:firstLineChars="0"/>
            </w:pPr>
            <w:r>
              <w:rPr>
                <w:rFonts w:hint="eastAsia"/>
              </w:rPr>
              <w:t>系统进入订单确认界面</w:t>
            </w:r>
          </w:p>
          <w:p w14:paraId="23C7E1AF" w14:textId="77777777" w:rsidR="008142B0" w:rsidRDefault="005F7CED">
            <w:pPr>
              <w:pStyle w:val="11"/>
              <w:numPr>
                <w:ilvl w:val="0"/>
                <w:numId w:val="28"/>
              </w:numPr>
              <w:ind w:firstLineChars="0"/>
            </w:pPr>
            <w:r>
              <w:rPr>
                <w:rFonts w:hint="eastAsia"/>
              </w:rPr>
              <w:t>用户确认订单，系统跳转第三方支付界面</w:t>
            </w:r>
          </w:p>
          <w:p w14:paraId="4629B3F1" w14:textId="77777777" w:rsidR="008142B0" w:rsidRDefault="005F7CED">
            <w:pPr>
              <w:pStyle w:val="11"/>
              <w:numPr>
                <w:ilvl w:val="0"/>
                <w:numId w:val="28"/>
              </w:numPr>
              <w:ind w:firstLineChars="0"/>
            </w:pPr>
            <w:r>
              <w:rPr>
                <w:rFonts w:hint="eastAsia"/>
              </w:rPr>
              <w:t>用户输入密码，确认支付后系统显示更新后的会员卡信息</w:t>
            </w:r>
          </w:p>
        </w:tc>
      </w:tr>
      <w:tr w:rsidR="008142B0" w14:paraId="77252BE9" w14:textId="77777777">
        <w:tc>
          <w:tcPr>
            <w:tcW w:w="2072" w:type="dxa"/>
          </w:tcPr>
          <w:p w14:paraId="2C1843A6" w14:textId="77777777" w:rsidR="008142B0" w:rsidRDefault="005F7CED">
            <w:r>
              <w:rPr>
                <w:rFonts w:hint="eastAsia"/>
              </w:rPr>
              <w:t>扩展流程</w:t>
            </w:r>
          </w:p>
        </w:tc>
        <w:tc>
          <w:tcPr>
            <w:tcW w:w="6218" w:type="dxa"/>
            <w:gridSpan w:val="3"/>
          </w:tcPr>
          <w:p w14:paraId="39E8109F" w14:textId="77777777" w:rsidR="008142B0" w:rsidRDefault="005F7CED">
            <w:r>
              <w:t>5</w:t>
            </w:r>
            <w:ins w:id="38" w:author="qinliu" w:date="2019-04-06T22:09:00Z">
              <w:r>
                <w:t>a</w:t>
              </w:r>
            </w:ins>
            <w:r>
              <w:t xml:space="preserve">. </w:t>
            </w:r>
            <w:r>
              <w:rPr>
                <w:rFonts w:hint="eastAsia"/>
              </w:rPr>
              <w:t>用户取消订单</w:t>
            </w:r>
          </w:p>
          <w:p w14:paraId="16D26B05" w14:textId="77777777" w:rsidR="008142B0" w:rsidRDefault="005F7CED">
            <w:r>
              <w:rPr>
                <w:rFonts w:hint="eastAsia"/>
              </w:rPr>
              <w:t xml:space="preserve"> a</w:t>
            </w:r>
            <w:r>
              <w:t xml:space="preserve">. </w:t>
            </w:r>
            <w:r>
              <w:rPr>
                <w:rFonts w:hint="eastAsia"/>
              </w:rPr>
              <w:t>系统返回正常流程2</w:t>
            </w:r>
          </w:p>
          <w:p w14:paraId="21606EB1" w14:textId="77777777" w:rsidR="008142B0" w:rsidRDefault="005F7CED">
            <w:r>
              <w:t>6</w:t>
            </w:r>
            <w:ins w:id="39" w:author="qinliu" w:date="2019-04-06T22:09:00Z">
              <w:r>
                <w:t>a</w:t>
              </w:r>
            </w:ins>
            <w:r>
              <w:t xml:space="preserve">. </w:t>
            </w:r>
            <w:r>
              <w:rPr>
                <w:rFonts w:hint="eastAsia"/>
              </w:rPr>
              <w:t>用户选择稍后支付或支付时异常退出</w:t>
            </w:r>
          </w:p>
          <w:p w14:paraId="0B8347E8" w14:textId="77777777" w:rsidR="008142B0" w:rsidRDefault="005F7CED">
            <w:r>
              <w:rPr>
                <w:rFonts w:hint="eastAsia"/>
              </w:rPr>
              <w:t xml:space="preserve"> </w:t>
            </w:r>
            <w:r>
              <w:t xml:space="preserve"> </w:t>
            </w:r>
            <w:r>
              <w:rPr>
                <w:rFonts w:hint="eastAsia"/>
              </w:rPr>
              <w:t>a</w:t>
            </w:r>
            <w:r>
              <w:t xml:space="preserve">. </w:t>
            </w:r>
            <w:r>
              <w:rPr>
                <w:rFonts w:hint="eastAsia"/>
              </w:rPr>
              <w:t>订单保留待支付状态1</w:t>
            </w:r>
            <w:r>
              <w:t>5</w:t>
            </w:r>
            <w:r>
              <w:rPr>
                <w:rFonts w:hint="eastAsia"/>
              </w:rPr>
              <w:t>分钟</w:t>
            </w:r>
          </w:p>
          <w:p w14:paraId="466A4D52" w14:textId="77777777" w:rsidR="008142B0" w:rsidRDefault="005F7CED">
            <w:r>
              <w:rPr>
                <w:rFonts w:hint="eastAsia"/>
              </w:rPr>
              <w:t xml:space="preserve"> </w:t>
            </w:r>
            <w:r>
              <w:t xml:space="preserve"> b. </w:t>
            </w:r>
            <w:r>
              <w:rPr>
                <w:rFonts w:hint="eastAsia"/>
              </w:rPr>
              <w:t>超时未支付则自动取消订单</w:t>
            </w:r>
          </w:p>
        </w:tc>
      </w:tr>
      <w:tr w:rsidR="008142B0" w14:paraId="6DCD3BD9" w14:textId="77777777">
        <w:tc>
          <w:tcPr>
            <w:tcW w:w="2072" w:type="dxa"/>
          </w:tcPr>
          <w:p w14:paraId="681283C7" w14:textId="77777777" w:rsidR="008142B0" w:rsidRDefault="005F7CED">
            <w:r>
              <w:rPr>
                <w:rFonts w:hint="eastAsia"/>
              </w:rPr>
              <w:t>补充说明</w:t>
            </w:r>
          </w:p>
        </w:tc>
        <w:tc>
          <w:tcPr>
            <w:tcW w:w="6218" w:type="dxa"/>
            <w:gridSpan w:val="3"/>
          </w:tcPr>
          <w:p w14:paraId="29564621" w14:textId="77777777" w:rsidR="008142B0" w:rsidRDefault="008142B0"/>
        </w:tc>
      </w:tr>
    </w:tbl>
    <w:p w14:paraId="757DE831" w14:textId="77777777" w:rsidR="008142B0" w:rsidRDefault="008142B0"/>
    <w:p w14:paraId="7A41A372" w14:textId="77777777" w:rsidR="008142B0" w:rsidRDefault="008142B0"/>
    <w:p w14:paraId="43285229" w14:textId="77777777" w:rsidR="008142B0" w:rsidRDefault="005F7CED">
      <w:pPr>
        <w:pStyle w:val="11"/>
        <w:numPr>
          <w:ilvl w:val="0"/>
          <w:numId w:val="1"/>
        </w:numPr>
        <w:ind w:firstLineChars="0"/>
      </w:pPr>
      <w:r>
        <w:rPr>
          <w:rFonts w:hint="eastAsia"/>
        </w:rPr>
        <w:t>查看会员卡：查看卡余额</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785F998" w14:textId="77777777">
        <w:tc>
          <w:tcPr>
            <w:tcW w:w="2072" w:type="dxa"/>
          </w:tcPr>
          <w:p w14:paraId="7CE4D192" w14:textId="77777777" w:rsidR="008142B0" w:rsidRDefault="005F7CED">
            <w:r>
              <w:rPr>
                <w:rFonts w:hint="eastAsia"/>
              </w:rPr>
              <w:t>用例名称</w:t>
            </w:r>
          </w:p>
        </w:tc>
        <w:tc>
          <w:tcPr>
            <w:tcW w:w="2072" w:type="dxa"/>
          </w:tcPr>
          <w:p w14:paraId="7148D6B5" w14:textId="77777777" w:rsidR="008142B0" w:rsidRDefault="005F7CED">
            <w:r>
              <w:rPr>
                <w:rFonts w:hint="eastAsia"/>
              </w:rPr>
              <w:t>查看会员卡</w:t>
            </w:r>
          </w:p>
        </w:tc>
        <w:tc>
          <w:tcPr>
            <w:tcW w:w="2073" w:type="dxa"/>
          </w:tcPr>
          <w:p w14:paraId="1261C396" w14:textId="77777777" w:rsidR="008142B0" w:rsidRDefault="005F7CED">
            <w:r>
              <w:rPr>
                <w:rFonts w:hint="eastAsia"/>
              </w:rPr>
              <w:t>参与者</w:t>
            </w:r>
          </w:p>
        </w:tc>
        <w:tc>
          <w:tcPr>
            <w:tcW w:w="2073" w:type="dxa"/>
          </w:tcPr>
          <w:p w14:paraId="4B98FF46" w14:textId="77777777" w:rsidR="008142B0" w:rsidRDefault="005F7CED">
            <w:ins w:id="40" w:author="qinliu" w:date="2019-04-06T22:12:00Z">
              <w:r>
                <w:t>观众</w:t>
              </w:r>
            </w:ins>
            <w:del w:id="41" w:author="qinliu" w:date="2019-04-06T22:12:00Z">
              <w:r>
                <w:rPr>
                  <w:rFonts w:hint="eastAsia"/>
                </w:rPr>
                <w:delText>用户</w:delText>
              </w:r>
            </w:del>
          </w:p>
        </w:tc>
      </w:tr>
      <w:tr w:rsidR="008142B0" w14:paraId="13DFD1B6" w14:textId="77777777">
        <w:tc>
          <w:tcPr>
            <w:tcW w:w="2072" w:type="dxa"/>
          </w:tcPr>
          <w:p w14:paraId="79C51BE6" w14:textId="77777777" w:rsidR="008142B0" w:rsidRDefault="005F7CED">
            <w:r>
              <w:rPr>
                <w:rFonts w:hint="eastAsia"/>
              </w:rPr>
              <w:t>正常流程</w:t>
            </w:r>
          </w:p>
        </w:tc>
        <w:tc>
          <w:tcPr>
            <w:tcW w:w="6218" w:type="dxa"/>
            <w:gridSpan w:val="3"/>
          </w:tcPr>
          <w:p w14:paraId="19CC4509" w14:textId="77777777" w:rsidR="008142B0" w:rsidRDefault="005F7CED">
            <w:pPr>
              <w:pStyle w:val="11"/>
              <w:numPr>
                <w:ilvl w:val="0"/>
                <w:numId w:val="29"/>
              </w:numPr>
              <w:ind w:firstLineChars="0"/>
            </w:pPr>
            <w:r>
              <w:rPr>
                <w:rFonts w:hint="eastAsia"/>
              </w:rPr>
              <w:t>用户查看会员卡</w:t>
            </w:r>
          </w:p>
          <w:p w14:paraId="4C81351F" w14:textId="77777777" w:rsidR="008142B0" w:rsidRDefault="005F7CED">
            <w:pPr>
              <w:pStyle w:val="11"/>
              <w:numPr>
                <w:ilvl w:val="0"/>
                <w:numId w:val="29"/>
              </w:numPr>
              <w:ind w:firstLineChars="0"/>
            </w:pPr>
            <w:r>
              <w:rPr>
                <w:rFonts w:hint="eastAsia"/>
              </w:rPr>
              <w:t>系统显示该用户的会员信息，包括会员卡余额等</w:t>
            </w:r>
          </w:p>
        </w:tc>
      </w:tr>
      <w:tr w:rsidR="008142B0" w14:paraId="1C1BEBC3" w14:textId="77777777">
        <w:tc>
          <w:tcPr>
            <w:tcW w:w="2072" w:type="dxa"/>
          </w:tcPr>
          <w:p w14:paraId="0C7CF8BB" w14:textId="77777777" w:rsidR="008142B0" w:rsidRDefault="005F7CED">
            <w:r>
              <w:rPr>
                <w:rFonts w:hint="eastAsia"/>
              </w:rPr>
              <w:lastRenderedPageBreak/>
              <w:t>扩展流程</w:t>
            </w:r>
          </w:p>
        </w:tc>
        <w:tc>
          <w:tcPr>
            <w:tcW w:w="6218" w:type="dxa"/>
            <w:gridSpan w:val="3"/>
          </w:tcPr>
          <w:p w14:paraId="315EC798" w14:textId="77777777" w:rsidR="008142B0" w:rsidRDefault="005F7CED">
            <w:r>
              <w:rPr>
                <w:rFonts w:hint="eastAsia"/>
              </w:rPr>
              <w:t>无</w:t>
            </w:r>
          </w:p>
        </w:tc>
      </w:tr>
      <w:tr w:rsidR="008142B0" w14:paraId="6A504F28" w14:textId="77777777">
        <w:tc>
          <w:tcPr>
            <w:tcW w:w="2072" w:type="dxa"/>
          </w:tcPr>
          <w:p w14:paraId="76304DA3" w14:textId="77777777" w:rsidR="008142B0" w:rsidRDefault="005F7CED">
            <w:r>
              <w:rPr>
                <w:rFonts w:hint="eastAsia"/>
              </w:rPr>
              <w:t>补充说明</w:t>
            </w:r>
          </w:p>
        </w:tc>
        <w:tc>
          <w:tcPr>
            <w:tcW w:w="6218" w:type="dxa"/>
            <w:gridSpan w:val="3"/>
          </w:tcPr>
          <w:p w14:paraId="361F5017" w14:textId="77777777" w:rsidR="008142B0" w:rsidRDefault="005F7CED">
            <w:r>
              <w:rPr>
                <w:rFonts w:hint="eastAsia"/>
              </w:rPr>
              <w:t>无</w:t>
            </w:r>
          </w:p>
        </w:tc>
      </w:tr>
    </w:tbl>
    <w:p w14:paraId="25F99257" w14:textId="77777777" w:rsidR="008142B0" w:rsidDel="003E6C77" w:rsidRDefault="008142B0">
      <w:pPr>
        <w:rPr>
          <w:del w:id="42" w:author="Microsoft Office 用户" w:date="2019-04-18T19:49:00Z"/>
        </w:rPr>
      </w:pPr>
    </w:p>
    <w:p w14:paraId="726FE127" w14:textId="77777777" w:rsidR="008142B0" w:rsidDel="003E6C77" w:rsidRDefault="008142B0">
      <w:pPr>
        <w:rPr>
          <w:del w:id="43" w:author="Microsoft Office 用户" w:date="2019-04-18T19:49:00Z"/>
        </w:rPr>
      </w:pPr>
    </w:p>
    <w:p w14:paraId="491D954C" w14:textId="77777777" w:rsidR="008142B0" w:rsidDel="003E6C77" w:rsidRDefault="008142B0">
      <w:pPr>
        <w:rPr>
          <w:del w:id="44" w:author="Microsoft Office 用户" w:date="2019-04-18T19:49:00Z"/>
        </w:rPr>
      </w:pPr>
    </w:p>
    <w:p w14:paraId="0EF54F77" w14:textId="77777777" w:rsidR="008142B0" w:rsidRDefault="008142B0"/>
    <w:p w14:paraId="73F64D50" w14:textId="77777777" w:rsidR="008142B0" w:rsidRDefault="005F7CED">
      <w:pPr>
        <w:pStyle w:val="11"/>
        <w:numPr>
          <w:ilvl w:val="0"/>
          <w:numId w:val="1"/>
        </w:numPr>
        <w:ind w:firstLineChars="0"/>
      </w:pPr>
      <w:r>
        <w:rPr>
          <w:rFonts w:hint="eastAsia"/>
        </w:rPr>
        <w:t>充值会员卡：用户可以选择充值金额或手动输入金额</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F5BE2CA" w14:textId="77777777">
        <w:tc>
          <w:tcPr>
            <w:tcW w:w="2072" w:type="dxa"/>
          </w:tcPr>
          <w:p w14:paraId="4B00E209" w14:textId="77777777" w:rsidR="008142B0" w:rsidRDefault="005F7CED">
            <w:r>
              <w:rPr>
                <w:rFonts w:hint="eastAsia"/>
              </w:rPr>
              <w:t>用例名称</w:t>
            </w:r>
          </w:p>
        </w:tc>
        <w:tc>
          <w:tcPr>
            <w:tcW w:w="2072" w:type="dxa"/>
          </w:tcPr>
          <w:p w14:paraId="7BEC435D" w14:textId="77777777" w:rsidR="008142B0" w:rsidRDefault="005F7CED">
            <w:r>
              <w:rPr>
                <w:rFonts w:hint="eastAsia"/>
              </w:rPr>
              <w:t>充值会员卡</w:t>
            </w:r>
          </w:p>
        </w:tc>
        <w:tc>
          <w:tcPr>
            <w:tcW w:w="2073" w:type="dxa"/>
          </w:tcPr>
          <w:p w14:paraId="31E14DA8" w14:textId="77777777" w:rsidR="008142B0" w:rsidRDefault="005F7CED">
            <w:r>
              <w:rPr>
                <w:rFonts w:hint="eastAsia"/>
              </w:rPr>
              <w:t>参与者</w:t>
            </w:r>
          </w:p>
        </w:tc>
        <w:tc>
          <w:tcPr>
            <w:tcW w:w="2073" w:type="dxa"/>
          </w:tcPr>
          <w:p w14:paraId="2B6CFE13" w14:textId="77777777" w:rsidR="008142B0" w:rsidRDefault="005F7CED">
            <w:ins w:id="45" w:author="qinliu" w:date="2019-04-06T22:13:00Z">
              <w:r>
                <w:t>观众</w:t>
              </w:r>
            </w:ins>
            <w:del w:id="46" w:author="qinliu" w:date="2019-04-06T22:13:00Z">
              <w:r>
                <w:rPr>
                  <w:rFonts w:hint="eastAsia"/>
                </w:rPr>
                <w:delText>用户</w:delText>
              </w:r>
            </w:del>
          </w:p>
        </w:tc>
      </w:tr>
      <w:tr w:rsidR="008142B0" w14:paraId="1B83CBF8" w14:textId="77777777">
        <w:tc>
          <w:tcPr>
            <w:tcW w:w="2072" w:type="dxa"/>
          </w:tcPr>
          <w:p w14:paraId="53182896" w14:textId="77777777" w:rsidR="008142B0" w:rsidRDefault="005F7CED">
            <w:r>
              <w:rPr>
                <w:rFonts w:hint="eastAsia"/>
              </w:rPr>
              <w:t>正常流程</w:t>
            </w:r>
          </w:p>
        </w:tc>
        <w:tc>
          <w:tcPr>
            <w:tcW w:w="6218" w:type="dxa"/>
            <w:gridSpan w:val="3"/>
          </w:tcPr>
          <w:p w14:paraId="60D9EE16" w14:textId="77777777" w:rsidR="008142B0" w:rsidRDefault="005F7CED">
            <w:pPr>
              <w:pStyle w:val="11"/>
              <w:numPr>
                <w:ilvl w:val="0"/>
                <w:numId w:val="30"/>
              </w:numPr>
              <w:ind w:firstLineChars="0"/>
            </w:pPr>
            <w:r>
              <w:rPr>
                <w:rFonts w:hint="eastAsia"/>
              </w:rPr>
              <w:t>系统显示会员卡信息</w:t>
            </w:r>
          </w:p>
          <w:p w14:paraId="238FBBE7" w14:textId="77777777" w:rsidR="008142B0" w:rsidRDefault="005F7CED">
            <w:pPr>
              <w:pStyle w:val="11"/>
              <w:numPr>
                <w:ilvl w:val="0"/>
                <w:numId w:val="30"/>
              </w:numPr>
              <w:ind w:firstLineChars="0"/>
            </w:pPr>
            <w:r>
              <w:rPr>
                <w:rFonts w:hint="eastAsia"/>
              </w:rPr>
              <w:t>用户点击充值</w:t>
            </w:r>
          </w:p>
          <w:p w14:paraId="5C2854B3" w14:textId="77777777" w:rsidR="008142B0" w:rsidRDefault="005F7CED">
            <w:pPr>
              <w:pStyle w:val="11"/>
              <w:numPr>
                <w:ilvl w:val="0"/>
                <w:numId w:val="30"/>
              </w:numPr>
              <w:ind w:firstLineChars="0"/>
            </w:pPr>
            <w:r>
              <w:rPr>
                <w:rFonts w:hint="eastAsia"/>
              </w:rPr>
              <w:t>系统显示充值金额选择界面</w:t>
            </w:r>
          </w:p>
          <w:p w14:paraId="12463152" w14:textId="77777777" w:rsidR="008142B0" w:rsidRDefault="005F7CED">
            <w:pPr>
              <w:pStyle w:val="11"/>
              <w:numPr>
                <w:ilvl w:val="0"/>
                <w:numId w:val="30"/>
              </w:numPr>
              <w:ind w:firstLineChars="0"/>
            </w:pPr>
            <w:r>
              <w:rPr>
                <w:rFonts w:hint="eastAsia"/>
              </w:rPr>
              <w:t>用户点击充值金额或输入充值金额</w:t>
            </w:r>
          </w:p>
          <w:p w14:paraId="29DEC58C" w14:textId="77777777" w:rsidR="008142B0" w:rsidRDefault="005F7CED">
            <w:pPr>
              <w:pStyle w:val="11"/>
              <w:numPr>
                <w:ilvl w:val="0"/>
                <w:numId w:val="30"/>
              </w:numPr>
              <w:ind w:firstLineChars="0"/>
            </w:pPr>
            <w:r>
              <w:rPr>
                <w:rFonts w:hint="eastAsia"/>
              </w:rPr>
              <w:t>系统显示订单信息，包括充值金额、支付金额等信息</w:t>
            </w:r>
          </w:p>
          <w:p w14:paraId="624D4C85" w14:textId="77777777" w:rsidR="008142B0" w:rsidRDefault="005F7CED">
            <w:pPr>
              <w:pStyle w:val="11"/>
              <w:numPr>
                <w:ilvl w:val="0"/>
                <w:numId w:val="30"/>
              </w:numPr>
              <w:ind w:firstLineChars="0"/>
            </w:pPr>
            <w:r>
              <w:rPr>
                <w:rFonts w:hint="eastAsia"/>
              </w:rPr>
              <w:t>用户确认订单，进行支付</w:t>
            </w:r>
          </w:p>
          <w:p w14:paraId="4A7D8127" w14:textId="77777777" w:rsidR="008142B0" w:rsidRDefault="005F7CED">
            <w:pPr>
              <w:pStyle w:val="11"/>
              <w:numPr>
                <w:ilvl w:val="0"/>
                <w:numId w:val="30"/>
              </w:numPr>
              <w:ind w:firstLineChars="0"/>
            </w:pPr>
            <w:r>
              <w:rPr>
                <w:rFonts w:hint="eastAsia"/>
              </w:rPr>
              <w:t>系统跳转第三方支付界面</w:t>
            </w:r>
          </w:p>
          <w:p w14:paraId="4BD09227" w14:textId="77777777" w:rsidR="008142B0" w:rsidRDefault="005F7CED">
            <w:pPr>
              <w:pStyle w:val="11"/>
              <w:numPr>
                <w:ilvl w:val="0"/>
                <w:numId w:val="30"/>
              </w:numPr>
              <w:ind w:firstLineChars="0"/>
            </w:pPr>
            <w:r>
              <w:rPr>
                <w:rFonts w:hint="eastAsia"/>
              </w:rPr>
              <w:t>用户输入密码，完成支付；系统显示更新后的会员卡信息</w:t>
            </w:r>
          </w:p>
        </w:tc>
      </w:tr>
      <w:tr w:rsidR="008142B0" w14:paraId="09CE1832" w14:textId="77777777">
        <w:tc>
          <w:tcPr>
            <w:tcW w:w="2072" w:type="dxa"/>
          </w:tcPr>
          <w:p w14:paraId="2A34AEDB" w14:textId="77777777" w:rsidR="008142B0" w:rsidRDefault="005F7CED">
            <w:r>
              <w:rPr>
                <w:rFonts w:hint="eastAsia"/>
              </w:rPr>
              <w:t>扩展流程</w:t>
            </w:r>
          </w:p>
        </w:tc>
        <w:tc>
          <w:tcPr>
            <w:tcW w:w="6218" w:type="dxa"/>
            <w:gridSpan w:val="3"/>
          </w:tcPr>
          <w:p w14:paraId="4224BF28" w14:textId="77777777" w:rsidR="008142B0" w:rsidRDefault="005F7CED">
            <w:r>
              <w:t>6</w:t>
            </w:r>
            <w:ins w:id="47" w:author="qinliu" w:date="2019-04-06T22:10:00Z">
              <w:r>
                <w:t>a</w:t>
              </w:r>
            </w:ins>
            <w:r>
              <w:t xml:space="preserve">. </w:t>
            </w:r>
            <w:r>
              <w:rPr>
                <w:rFonts w:hint="eastAsia"/>
              </w:rPr>
              <w:t>用户取消订单</w:t>
            </w:r>
          </w:p>
          <w:p w14:paraId="16C632D5" w14:textId="77777777" w:rsidR="008142B0" w:rsidRDefault="005F7CED">
            <w:r>
              <w:rPr>
                <w:rFonts w:hint="eastAsia"/>
              </w:rPr>
              <w:t xml:space="preserve"> a</w:t>
            </w:r>
            <w:r>
              <w:t xml:space="preserve">. </w:t>
            </w:r>
            <w:r>
              <w:rPr>
                <w:rFonts w:hint="eastAsia"/>
              </w:rPr>
              <w:t>系统返回正常流程</w:t>
            </w:r>
            <w:r>
              <w:t>1</w:t>
            </w:r>
          </w:p>
          <w:p w14:paraId="4C98CBED" w14:textId="77777777" w:rsidR="008142B0" w:rsidRDefault="005F7CED">
            <w:r>
              <w:t>8</w:t>
            </w:r>
            <w:ins w:id="48" w:author="qinliu" w:date="2019-04-06T22:10:00Z">
              <w:r>
                <w:t>a</w:t>
              </w:r>
            </w:ins>
            <w:r>
              <w:t xml:space="preserve">. </w:t>
            </w:r>
            <w:r>
              <w:rPr>
                <w:rFonts w:hint="eastAsia"/>
              </w:rPr>
              <w:t>用户选择稍后支付或支付时异常退出</w:t>
            </w:r>
          </w:p>
          <w:p w14:paraId="1CD425EE" w14:textId="77777777" w:rsidR="008142B0" w:rsidRDefault="005F7CED">
            <w:r>
              <w:rPr>
                <w:rFonts w:hint="eastAsia"/>
              </w:rPr>
              <w:t xml:space="preserve"> </w:t>
            </w:r>
            <w:r>
              <w:t xml:space="preserve"> </w:t>
            </w:r>
            <w:r>
              <w:rPr>
                <w:rFonts w:hint="eastAsia"/>
              </w:rPr>
              <w:t>a</w:t>
            </w:r>
            <w:r>
              <w:t xml:space="preserve">. </w:t>
            </w:r>
            <w:r>
              <w:rPr>
                <w:rFonts w:hint="eastAsia"/>
              </w:rPr>
              <w:t>订单保留待支付状态1</w:t>
            </w:r>
            <w:r>
              <w:t>5</w:t>
            </w:r>
            <w:r>
              <w:rPr>
                <w:rFonts w:hint="eastAsia"/>
              </w:rPr>
              <w:t>分钟</w:t>
            </w:r>
          </w:p>
          <w:p w14:paraId="11BFE558" w14:textId="77777777" w:rsidR="008142B0" w:rsidRDefault="005F7CED">
            <w:r>
              <w:rPr>
                <w:rFonts w:hint="eastAsia"/>
              </w:rPr>
              <w:t xml:space="preserve"> </w:t>
            </w:r>
            <w:r>
              <w:t xml:space="preserve"> b. </w:t>
            </w:r>
            <w:r>
              <w:rPr>
                <w:rFonts w:hint="eastAsia"/>
              </w:rPr>
              <w:t>超时未支付则自动取消订单</w:t>
            </w:r>
          </w:p>
        </w:tc>
      </w:tr>
      <w:tr w:rsidR="008142B0" w14:paraId="5E0A5BF7" w14:textId="77777777">
        <w:tc>
          <w:tcPr>
            <w:tcW w:w="2072" w:type="dxa"/>
          </w:tcPr>
          <w:p w14:paraId="4282E49F" w14:textId="77777777" w:rsidR="008142B0" w:rsidRDefault="005F7CED">
            <w:r>
              <w:rPr>
                <w:rFonts w:hint="eastAsia"/>
              </w:rPr>
              <w:t>补充说明</w:t>
            </w:r>
          </w:p>
        </w:tc>
        <w:tc>
          <w:tcPr>
            <w:tcW w:w="6218" w:type="dxa"/>
            <w:gridSpan w:val="3"/>
          </w:tcPr>
          <w:p w14:paraId="328972EA" w14:textId="77777777" w:rsidR="008142B0" w:rsidRDefault="005F7CED">
            <w:r>
              <w:rPr>
                <w:rFonts w:hint="eastAsia"/>
              </w:rPr>
              <w:t>无</w:t>
            </w:r>
          </w:p>
        </w:tc>
      </w:tr>
    </w:tbl>
    <w:p w14:paraId="4E76EE38" w14:textId="77777777" w:rsidR="008142B0" w:rsidRDefault="008142B0"/>
    <w:p w14:paraId="439DABDE" w14:textId="77777777" w:rsidR="008142B0" w:rsidRDefault="000B5FB6">
      <w:pPr>
        <w:rPr>
          <w:ins w:id="49" w:author="Microsoft Office 用户" w:date="2019-04-16T21:34:00Z"/>
        </w:rPr>
      </w:pPr>
      <w:ins w:id="50" w:author="Microsoft Office 用户" w:date="2019-04-16T21:34:00Z">
        <w:r>
          <w:rPr>
            <w:rFonts w:hint="eastAsia"/>
          </w:rPr>
          <w:t>21</w:t>
        </w:r>
      </w:ins>
      <w:ins w:id="51" w:author="Microsoft Office 用户" w:date="2019-04-16T21:39:00Z">
        <w:r>
          <w:t>.</w:t>
        </w:r>
      </w:ins>
      <w:ins w:id="52" w:author="Microsoft Office 用户" w:date="2019-04-16T21:34:00Z">
        <w:r>
          <w:rPr>
            <w:rFonts w:hint="eastAsia"/>
          </w:rPr>
          <w:t>下架电影：影院可以将</w:t>
        </w:r>
      </w:ins>
      <w:ins w:id="53" w:author="Microsoft Office 用户" w:date="2019-04-16T21:35:00Z">
        <w:r>
          <w:rPr>
            <w:rFonts w:hint="eastAsia"/>
          </w:rPr>
          <w:t>热度减退的</w:t>
        </w:r>
      </w:ins>
      <w:ins w:id="54" w:author="Microsoft Office 用户" w:date="2019-04-16T21:34:00Z">
        <w:r>
          <w:rPr>
            <w:rFonts w:hint="eastAsia"/>
          </w:rPr>
          <w:t>影片及时下架</w:t>
        </w:r>
      </w:ins>
    </w:p>
    <w:tbl>
      <w:tblPr>
        <w:tblStyle w:val="a3"/>
        <w:tblW w:w="0" w:type="auto"/>
        <w:tblLook w:val="04A0" w:firstRow="1" w:lastRow="0" w:firstColumn="1" w:lastColumn="0" w:noHBand="0" w:noVBand="1"/>
      </w:tblPr>
      <w:tblGrid>
        <w:gridCol w:w="2072"/>
        <w:gridCol w:w="2072"/>
        <w:gridCol w:w="2073"/>
        <w:gridCol w:w="2073"/>
      </w:tblGrid>
      <w:tr w:rsidR="000B5FB6" w14:paraId="494945E7" w14:textId="77777777" w:rsidTr="00C45E61">
        <w:trPr>
          <w:ins w:id="55"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2D72F1B" w14:textId="77777777" w:rsidR="000B5FB6" w:rsidRDefault="000B5FB6" w:rsidP="00C45E61">
            <w:pPr>
              <w:rPr>
                <w:ins w:id="56" w:author="Microsoft Office 用户" w:date="2019-04-16T21:34:00Z"/>
              </w:rPr>
            </w:pPr>
            <w:ins w:id="57" w:author="Microsoft Office 用户" w:date="2019-04-16T21:34: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tcPr>
          <w:p w14:paraId="6436CEE9" w14:textId="77777777" w:rsidR="000B5FB6" w:rsidRDefault="000B5FB6" w:rsidP="00C45E61">
            <w:pPr>
              <w:rPr>
                <w:ins w:id="58" w:author="Microsoft Office 用户" w:date="2019-04-16T21:34:00Z"/>
              </w:rPr>
            </w:pPr>
            <w:ins w:id="59" w:author="Microsoft Office 用户" w:date="2019-04-16T21:34:00Z">
              <w:r>
                <w:rPr>
                  <w:rFonts w:hint="eastAsia"/>
                </w:rPr>
                <w:t>下架电影</w:t>
              </w:r>
            </w:ins>
          </w:p>
        </w:tc>
        <w:tc>
          <w:tcPr>
            <w:tcW w:w="2073" w:type="dxa"/>
            <w:tcBorders>
              <w:top w:val="single" w:sz="4" w:space="0" w:color="auto"/>
              <w:left w:val="single" w:sz="4" w:space="0" w:color="auto"/>
              <w:bottom w:val="single" w:sz="4" w:space="0" w:color="auto"/>
              <w:right w:val="single" w:sz="4" w:space="0" w:color="auto"/>
            </w:tcBorders>
            <w:hideMark/>
          </w:tcPr>
          <w:p w14:paraId="25ACB203" w14:textId="77777777" w:rsidR="000B5FB6" w:rsidRDefault="000B5FB6" w:rsidP="00C45E61">
            <w:pPr>
              <w:rPr>
                <w:ins w:id="60" w:author="Microsoft Office 用户" w:date="2019-04-16T21:34:00Z"/>
              </w:rPr>
            </w:pPr>
            <w:ins w:id="61" w:author="Microsoft Office 用户" w:date="2019-04-16T21:34: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35F01C" w14:textId="77777777" w:rsidR="000B5FB6" w:rsidRDefault="000B5FB6" w:rsidP="00C45E61">
            <w:pPr>
              <w:rPr>
                <w:ins w:id="62" w:author="Microsoft Office 用户" w:date="2019-04-16T21:34:00Z"/>
              </w:rPr>
            </w:pPr>
            <w:ins w:id="63" w:author="Microsoft Office 用户" w:date="2019-04-16T21:34:00Z">
              <w:r>
                <w:rPr>
                  <w:rFonts w:hint="eastAsia"/>
                </w:rPr>
                <w:t>影院</w:t>
              </w:r>
            </w:ins>
            <w:ins w:id="64" w:author="Microsoft Office 用户" w:date="2019-04-16T21:35:00Z">
              <w:r>
                <w:rPr>
                  <w:rFonts w:hint="eastAsia"/>
                </w:rPr>
                <w:t>员工</w:t>
              </w:r>
            </w:ins>
          </w:p>
        </w:tc>
      </w:tr>
      <w:tr w:rsidR="000B5FB6" w14:paraId="2564ABD6" w14:textId="77777777" w:rsidTr="00C45E61">
        <w:trPr>
          <w:ins w:id="65"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B0B7FC5" w14:textId="77777777" w:rsidR="000B5FB6" w:rsidRDefault="000B5FB6" w:rsidP="00C45E61">
            <w:pPr>
              <w:rPr>
                <w:ins w:id="66" w:author="Microsoft Office 用户" w:date="2019-04-16T21:34:00Z"/>
              </w:rPr>
            </w:pPr>
            <w:ins w:id="67" w:author="Microsoft Office 用户" w:date="2019-04-16T21:34: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315BAB" w14:textId="77777777" w:rsidR="000B5FB6" w:rsidRDefault="000B5FB6">
            <w:pPr>
              <w:rPr>
                <w:ins w:id="68" w:author="Microsoft Office 用户" w:date="2019-04-16T21:36:00Z"/>
              </w:rPr>
            </w:pPr>
            <w:ins w:id="69" w:author="Microsoft Office 用户" w:date="2019-04-16T21:35:00Z">
              <w:r>
                <w:rPr>
                  <w:rFonts w:hint="eastAsia"/>
                </w:rPr>
                <w:t>1. 用户请求</w:t>
              </w:r>
            </w:ins>
            <w:ins w:id="70" w:author="Microsoft Office 用户" w:date="2019-04-16T21:36:00Z">
              <w:r>
                <w:rPr>
                  <w:rFonts w:hint="eastAsia"/>
                </w:rPr>
                <w:t>下架电影</w:t>
              </w:r>
            </w:ins>
          </w:p>
          <w:p w14:paraId="37968451" w14:textId="77777777" w:rsidR="000B5FB6" w:rsidRDefault="000B5FB6">
            <w:pPr>
              <w:rPr>
                <w:ins w:id="71" w:author="Microsoft Office 用户" w:date="2019-04-16T21:37:00Z"/>
              </w:rPr>
            </w:pPr>
            <w:ins w:id="72" w:author="Microsoft Office 用户" w:date="2019-04-16T21:36:00Z">
              <w:r>
                <w:rPr>
                  <w:rFonts w:hint="eastAsia"/>
                </w:rPr>
                <w:t>2. 系统提示用户选择需要下架的电影</w:t>
              </w:r>
            </w:ins>
          </w:p>
          <w:p w14:paraId="245EDF0F" w14:textId="77777777" w:rsidR="000B5FB6" w:rsidRDefault="000B5FB6">
            <w:pPr>
              <w:rPr>
                <w:ins w:id="73" w:author="Microsoft Office 用户" w:date="2019-04-16T21:37:00Z"/>
              </w:rPr>
            </w:pPr>
            <w:ins w:id="74" w:author="Microsoft Office 用户" w:date="2019-04-16T21:37:00Z">
              <w:r>
                <w:rPr>
                  <w:rFonts w:hint="eastAsia"/>
                </w:rPr>
                <w:t>3. 用户选择需要下架的电影并确认</w:t>
              </w:r>
            </w:ins>
          </w:p>
          <w:p w14:paraId="66A00ECD" w14:textId="77777777" w:rsidR="000B5FB6" w:rsidRDefault="000B5FB6">
            <w:pPr>
              <w:rPr>
                <w:ins w:id="75" w:author="Microsoft Office 用户" w:date="2019-04-16T21:34:00Z"/>
              </w:rPr>
            </w:pPr>
            <w:ins w:id="76" w:author="Microsoft Office 用户" w:date="2019-04-16T21:37:00Z">
              <w:r>
                <w:rPr>
                  <w:rFonts w:hint="eastAsia"/>
                </w:rPr>
                <w:t>4. 系统提示下架成功</w:t>
              </w:r>
            </w:ins>
          </w:p>
        </w:tc>
      </w:tr>
      <w:tr w:rsidR="000B5FB6" w14:paraId="10C1725B" w14:textId="77777777" w:rsidTr="00C45E61">
        <w:trPr>
          <w:ins w:id="77"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2220F0A8" w14:textId="77777777" w:rsidR="000B5FB6" w:rsidRDefault="000B5FB6" w:rsidP="00C45E61">
            <w:pPr>
              <w:rPr>
                <w:ins w:id="78" w:author="Microsoft Office 用户" w:date="2019-04-16T21:34:00Z"/>
              </w:rPr>
            </w:pPr>
            <w:ins w:id="79" w:author="Microsoft Office 用户" w:date="2019-04-16T21:34: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64BD348C" w14:textId="54D50071" w:rsidR="000B5FB6" w:rsidRDefault="000B5FB6" w:rsidP="00C45E61">
            <w:pPr>
              <w:rPr>
                <w:ins w:id="80" w:author="Microsoft Office 用户" w:date="2019-04-16T21:38:00Z"/>
              </w:rPr>
            </w:pPr>
            <w:ins w:id="81" w:author="Microsoft Office 用户" w:date="2019-04-16T21:37:00Z">
              <w:r>
                <w:rPr>
                  <w:rFonts w:hint="eastAsia"/>
                </w:rPr>
                <w:t>3a</w:t>
              </w:r>
              <w:r>
                <w:t xml:space="preserve">. </w:t>
              </w:r>
              <w:r>
                <w:rPr>
                  <w:rFonts w:hint="eastAsia"/>
                </w:rPr>
                <w:t>用户选择要下架的电影</w:t>
              </w:r>
            </w:ins>
            <w:ins w:id="82" w:author="Microsoft Office 用户" w:date="2019-04-16T21:38:00Z">
              <w:r>
                <w:rPr>
                  <w:rFonts w:hint="eastAsia"/>
                </w:rPr>
                <w:t>已有观众买票</w:t>
              </w:r>
            </w:ins>
            <w:ins w:id="83" w:author="Microsoft Office 用户" w:date="2019-04-16T21:54:00Z">
              <w:r w:rsidR="008C450C">
                <w:rPr>
                  <w:rFonts w:hint="eastAsia"/>
                </w:rPr>
                <w:t>还没观看或</w:t>
              </w:r>
            </w:ins>
            <w:ins w:id="84" w:author="Microsoft Office 用户" w:date="2019-04-16T21:56:00Z">
              <w:r w:rsidR="00556C27">
                <w:rPr>
                  <w:rFonts w:hint="eastAsia"/>
                </w:rPr>
                <w:t>后续还有</w:t>
              </w:r>
            </w:ins>
            <w:ins w:id="85" w:author="Microsoft Office 用户" w:date="2019-04-16T21:55:00Z">
              <w:r w:rsidR="008C450C">
                <w:rPr>
                  <w:rFonts w:hint="eastAsia"/>
                </w:rPr>
                <w:t>排片的</w:t>
              </w:r>
            </w:ins>
          </w:p>
          <w:p w14:paraId="4995BEB1" w14:textId="6A74C79E" w:rsidR="000B5FB6" w:rsidRDefault="000B5FB6">
            <w:pPr>
              <w:rPr>
                <w:ins w:id="86" w:author="Microsoft Office 用户" w:date="2019-04-16T21:34:00Z"/>
              </w:rPr>
            </w:pPr>
            <w:ins w:id="87" w:author="Microsoft Office 用户" w:date="2019-04-16T21:39:00Z">
              <w:r>
                <w:rPr>
                  <w:rFonts w:hint="eastAsia"/>
                </w:rPr>
                <w:t xml:space="preserve">    1.</w:t>
              </w:r>
            </w:ins>
            <w:ins w:id="88" w:author="Microsoft Office 用户" w:date="2019-04-16T21:38:00Z">
              <w:r>
                <w:rPr>
                  <w:rFonts w:hint="eastAsia"/>
                </w:rPr>
                <w:t>系统提示</w:t>
              </w:r>
            </w:ins>
            <w:ins w:id="89" w:author="Microsoft Office 用户" w:date="2019-04-16T21:44:00Z">
              <w:r w:rsidR="000F3A32">
                <w:rPr>
                  <w:rFonts w:hint="eastAsia"/>
                </w:rPr>
                <w:t>无法</w:t>
              </w:r>
            </w:ins>
            <w:ins w:id="90" w:author="Microsoft Office 用户" w:date="2019-04-16T21:45:00Z">
              <w:r w:rsidR="005F7CED">
                <w:rPr>
                  <w:rFonts w:hint="eastAsia"/>
                </w:rPr>
                <w:t>下架</w:t>
              </w:r>
            </w:ins>
          </w:p>
        </w:tc>
      </w:tr>
      <w:tr w:rsidR="000B5FB6" w14:paraId="3B036B5B" w14:textId="77777777" w:rsidTr="00C45E61">
        <w:trPr>
          <w:ins w:id="91"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684CCFAB" w14:textId="77777777" w:rsidR="000B5FB6" w:rsidRDefault="000B5FB6" w:rsidP="00C45E61">
            <w:pPr>
              <w:rPr>
                <w:ins w:id="92" w:author="Microsoft Office 用户" w:date="2019-04-16T21:34:00Z"/>
              </w:rPr>
            </w:pPr>
            <w:ins w:id="93" w:author="Microsoft Office 用户" w:date="2019-04-16T21:34: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65C7BF51" w14:textId="4F55F9D8" w:rsidR="000B5FB6" w:rsidRDefault="000B5FB6" w:rsidP="00C45E61">
            <w:pPr>
              <w:rPr>
                <w:ins w:id="94" w:author="Microsoft Office 用户" w:date="2019-04-16T21:34:00Z"/>
              </w:rPr>
            </w:pPr>
          </w:p>
        </w:tc>
      </w:tr>
    </w:tbl>
    <w:p w14:paraId="0D3A4F3D" w14:textId="77777777" w:rsidR="000B5FB6" w:rsidRDefault="000B5FB6" w:rsidP="000B5FB6">
      <w:pPr>
        <w:rPr>
          <w:ins w:id="95" w:author="Microsoft Office 用户" w:date="2019-04-16T21:34:00Z"/>
        </w:rPr>
      </w:pPr>
    </w:p>
    <w:p w14:paraId="10FE8E16" w14:textId="77777777" w:rsidR="000B5FB6" w:rsidRDefault="000B5FB6" w:rsidP="000B5FB6">
      <w:pPr>
        <w:rPr>
          <w:ins w:id="96" w:author="Microsoft Office 用户" w:date="2019-04-16T21:39:00Z"/>
        </w:rPr>
      </w:pPr>
      <w:ins w:id="97" w:author="Microsoft Office 用户" w:date="2019-04-16T21:39:00Z">
        <w:r>
          <w:rPr>
            <w:rFonts w:hint="eastAsia"/>
          </w:rPr>
          <w:t>22.修改电影：影院可以修改电影信息</w:t>
        </w:r>
      </w:ins>
    </w:p>
    <w:tbl>
      <w:tblPr>
        <w:tblStyle w:val="a3"/>
        <w:tblW w:w="0" w:type="auto"/>
        <w:tblLook w:val="04A0" w:firstRow="1" w:lastRow="0" w:firstColumn="1" w:lastColumn="0" w:noHBand="0" w:noVBand="1"/>
      </w:tblPr>
      <w:tblGrid>
        <w:gridCol w:w="2072"/>
        <w:gridCol w:w="2072"/>
        <w:gridCol w:w="2073"/>
        <w:gridCol w:w="2073"/>
      </w:tblGrid>
      <w:tr w:rsidR="000B5FB6" w14:paraId="26FC079B" w14:textId="77777777" w:rsidTr="00C45E61">
        <w:trPr>
          <w:ins w:id="98"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109D9AF1" w14:textId="77777777" w:rsidR="000B5FB6" w:rsidRDefault="000B5FB6" w:rsidP="00C45E61">
            <w:pPr>
              <w:rPr>
                <w:ins w:id="99" w:author="Microsoft Office 用户" w:date="2019-04-16T21:39:00Z"/>
              </w:rPr>
            </w:pPr>
            <w:ins w:id="100" w:author="Microsoft Office 用户" w:date="2019-04-16T21:39: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094DC4D4" w14:textId="12DCBB08" w:rsidR="000B5FB6" w:rsidRDefault="000B5FB6" w:rsidP="00C45E61">
            <w:pPr>
              <w:rPr>
                <w:ins w:id="101" w:author="Microsoft Office 用户" w:date="2019-04-16T21:39:00Z"/>
              </w:rPr>
            </w:pPr>
            <w:ins w:id="102" w:author="Microsoft Office 用户" w:date="2019-04-16T21:40:00Z">
              <w:r>
                <w:rPr>
                  <w:rFonts w:hint="eastAsia"/>
                </w:rPr>
                <w:t>修改</w:t>
              </w:r>
            </w:ins>
            <w:ins w:id="103" w:author="Microsoft Office 用户" w:date="2019-04-16T21:39:00Z">
              <w:r>
                <w:rPr>
                  <w:rFonts w:hint="eastAsia"/>
                </w:rPr>
                <w:t>电影</w:t>
              </w:r>
            </w:ins>
            <w:ins w:id="104" w:author="Microsoft Office 用户" w:date="2019-04-16T21:43:00Z">
              <w:r w:rsidR="00DE3817">
                <w:rPr>
                  <w:rFonts w:hint="eastAsia"/>
                </w:rPr>
                <w:t>信息</w:t>
              </w:r>
            </w:ins>
          </w:p>
        </w:tc>
        <w:tc>
          <w:tcPr>
            <w:tcW w:w="2073" w:type="dxa"/>
            <w:tcBorders>
              <w:top w:val="single" w:sz="4" w:space="0" w:color="auto"/>
              <w:left w:val="single" w:sz="4" w:space="0" w:color="auto"/>
              <w:bottom w:val="single" w:sz="4" w:space="0" w:color="auto"/>
              <w:right w:val="single" w:sz="4" w:space="0" w:color="auto"/>
            </w:tcBorders>
            <w:hideMark/>
          </w:tcPr>
          <w:p w14:paraId="0784B21D" w14:textId="77777777" w:rsidR="000B5FB6" w:rsidRDefault="000B5FB6" w:rsidP="00C45E61">
            <w:pPr>
              <w:rPr>
                <w:ins w:id="105" w:author="Microsoft Office 用户" w:date="2019-04-16T21:39:00Z"/>
              </w:rPr>
            </w:pPr>
            <w:ins w:id="106" w:author="Microsoft Office 用户" w:date="2019-04-16T21:39: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08B1C5C0" w14:textId="77777777" w:rsidR="000B5FB6" w:rsidRDefault="000B5FB6" w:rsidP="00C45E61">
            <w:pPr>
              <w:rPr>
                <w:ins w:id="107" w:author="Microsoft Office 用户" w:date="2019-04-16T21:39:00Z"/>
              </w:rPr>
            </w:pPr>
            <w:ins w:id="108" w:author="Microsoft Office 用户" w:date="2019-04-16T21:39:00Z">
              <w:r>
                <w:rPr>
                  <w:rFonts w:hint="eastAsia"/>
                </w:rPr>
                <w:t>影院员工</w:t>
              </w:r>
            </w:ins>
          </w:p>
        </w:tc>
      </w:tr>
      <w:tr w:rsidR="000B5FB6" w14:paraId="770AE280" w14:textId="77777777" w:rsidTr="00C45E61">
        <w:trPr>
          <w:ins w:id="109"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2DBC8945" w14:textId="77777777" w:rsidR="000B5FB6" w:rsidRDefault="000B5FB6" w:rsidP="00C45E61">
            <w:pPr>
              <w:rPr>
                <w:ins w:id="110" w:author="Microsoft Office 用户" w:date="2019-04-16T21:39:00Z"/>
              </w:rPr>
            </w:pPr>
            <w:ins w:id="111" w:author="Microsoft Office 用户" w:date="2019-04-16T21:39: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34EAEC3E" w14:textId="77777777" w:rsidR="000B5FB6" w:rsidRDefault="000B5FB6" w:rsidP="00C45E61">
            <w:pPr>
              <w:rPr>
                <w:ins w:id="112" w:author="Microsoft Office 用户" w:date="2019-04-16T21:39:00Z"/>
              </w:rPr>
            </w:pPr>
            <w:ins w:id="113" w:author="Microsoft Office 用户" w:date="2019-04-16T21:39:00Z">
              <w:r>
                <w:rPr>
                  <w:rFonts w:hint="eastAsia"/>
                </w:rPr>
                <w:t>1. 用户请求</w:t>
              </w:r>
            </w:ins>
            <w:ins w:id="114" w:author="Microsoft Office 用户" w:date="2019-04-16T21:40:00Z">
              <w:r>
                <w:rPr>
                  <w:rFonts w:hint="eastAsia"/>
                </w:rPr>
                <w:t>修改</w:t>
              </w:r>
            </w:ins>
            <w:ins w:id="115" w:author="Microsoft Office 用户" w:date="2019-04-16T21:39:00Z">
              <w:r>
                <w:rPr>
                  <w:rFonts w:hint="eastAsia"/>
                </w:rPr>
                <w:t>电影</w:t>
              </w:r>
            </w:ins>
            <w:ins w:id="116" w:author="Microsoft Office 用户" w:date="2019-04-16T21:40:00Z">
              <w:r>
                <w:rPr>
                  <w:rFonts w:hint="eastAsia"/>
                </w:rPr>
                <w:t>信息</w:t>
              </w:r>
            </w:ins>
          </w:p>
          <w:p w14:paraId="3375C7A3" w14:textId="77777777" w:rsidR="000B5FB6" w:rsidRDefault="000B5FB6" w:rsidP="00C45E61">
            <w:pPr>
              <w:rPr>
                <w:ins w:id="117" w:author="Microsoft Office 用户" w:date="2019-04-16T21:39:00Z"/>
              </w:rPr>
            </w:pPr>
            <w:ins w:id="118" w:author="Microsoft Office 用户" w:date="2019-04-16T21:39:00Z">
              <w:r>
                <w:rPr>
                  <w:rFonts w:hint="eastAsia"/>
                </w:rPr>
                <w:t>2. 系统提示用户选择需要</w:t>
              </w:r>
            </w:ins>
            <w:ins w:id="119" w:author="Microsoft Office 用户" w:date="2019-04-16T21:40:00Z">
              <w:r>
                <w:rPr>
                  <w:rFonts w:hint="eastAsia"/>
                </w:rPr>
                <w:t>修改</w:t>
              </w:r>
            </w:ins>
            <w:ins w:id="120" w:author="Microsoft Office 用户" w:date="2019-04-16T21:39:00Z">
              <w:r>
                <w:rPr>
                  <w:rFonts w:hint="eastAsia"/>
                </w:rPr>
                <w:t>的电影</w:t>
              </w:r>
            </w:ins>
            <w:ins w:id="121" w:author="Microsoft Office 用户" w:date="2019-04-16T21:40:00Z">
              <w:r>
                <w:rPr>
                  <w:rFonts w:hint="eastAsia"/>
                </w:rPr>
                <w:t>并填写修改信息</w:t>
              </w:r>
            </w:ins>
          </w:p>
          <w:p w14:paraId="48788C22" w14:textId="77777777" w:rsidR="000B5FB6" w:rsidRDefault="000B5FB6" w:rsidP="00C45E61">
            <w:pPr>
              <w:rPr>
                <w:ins w:id="122" w:author="Microsoft Office 用户" w:date="2019-04-16T21:39:00Z"/>
              </w:rPr>
            </w:pPr>
            <w:ins w:id="123" w:author="Microsoft Office 用户" w:date="2019-04-16T21:39:00Z">
              <w:r>
                <w:rPr>
                  <w:rFonts w:hint="eastAsia"/>
                </w:rPr>
                <w:t>3. 用户选择</w:t>
              </w:r>
            </w:ins>
            <w:ins w:id="124" w:author="Microsoft Office 用户" w:date="2019-04-16T21:40:00Z">
              <w:r>
                <w:rPr>
                  <w:rFonts w:hint="eastAsia"/>
                </w:rPr>
                <w:t>要修改的电影填写修改信息完毕后</w:t>
              </w:r>
            </w:ins>
            <w:ins w:id="125" w:author="Microsoft Office 用户" w:date="2019-04-16T21:41:00Z">
              <w:r>
                <w:rPr>
                  <w:rFonts w:hint="eastAsia"/>
                </w:rPr>
                <w:t>确认</w:t>
              </w:r>
            </w:ins>
          </w:p>
          <w:p w14:paraId="53A4DEF9" w14:textId="77777777" w:rsidR="000B5FB6" w:rsidRDefault="000B5FB6" w:rsidP="00C45E61">
            <w:pPr>
              <w:rPr>
                <w:ins w:id="126" w:author="Microsoft Office 用户" w:date="2019-04-16T21:39:00Z"/>
              </w:rPr>
            </w:pPr>
            <w:ins w:id="127" w:author="Microsoft Office 用户" w:date="2019-04-16T21:39:00Z">
              <w:r>
                <w:rPr>
                  <w:rFonts w:hint="eastAsia"/>
                </w:rPr>
                <w:t>4. 系统提示</w:t>
              </w:r>
            </w:ins>
            <w:ins w:id="128" w:author="Microsoft Office 用户" w:date="2019-04-16T21:41:00Z">
              <w:r>
                <w:rPr>
                  <w:rFonts w:hint="eastAsia"/>
                </w:rPr>
                <w:t>修改</w:t>
              </w:r>
            </w:ins>
            <w:ins w:id="129" w:author="Microsoft Office 用户" w:date="2019-04-16T21:39:00Z">
              <w:r>
                <w:rPr>
                  <w:rFonts w:hint="eastAsia"/>
                </w:rPr>
                <w:t>成功</w:t>
              </w:r>
            </w:ins>
          </w:p>
        </w:tc>
      </w:tr>
      <w:tr w:rsidR="000B5FB6" w14:paraId="326CA92C" w14:textId="77777777" w:rsidTr="00C45E61">
        <w:trPr>
          <w:ins w:id="130"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77A045DA" w14:textId="77777777" w:rsidR="000B5FB6" w:rsidRDefault="000B5FB6" w:rsidP="00C45E61">
            <w:pPr>
              <w:rPr>
                <w:ins w:id="131" w:author="Microsoft Office 用户" w:date="2019-04-16T21:39:00Z"/>
              </w:rPr>
            </w:pPr>
            <w:ins w:id="132" w:author="Microsoft Office 用户" w:date="2019-04-16T21:39: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5AA4B80D" w14:textId="165C37AA" w:rsidR="000B5FB6" w:rsidRDefault="000B5FB6" w:rsidP="00C45E61">
            <w:pPr>
              <w:rPr>
                <w:ins w:id="133" w:author="Microsoft Office 用户" w:date="2019-04-16T21:39:00Z"/>
              </w:rPr>
            </w:pPr>
            <w:ins w:id="134" w:author="Microsoft Office 用户" w:date="2019-04-16T21:39:00Z">
              <w:r>
                <w:rPr>
                  <w:rFonts w:hint="eastAsia"/>
                </w:rPr>
                <w:t>3a</w:t>
              </w:r>
              <w:r>
                <w:t xml:space="preserve">. </w:t>
              </w:r>
              <w:r>
                <w:rPr>
                  <w:rFonts w:hint="eastAsia"/>
                </w:rPr>
                <w:t>用户选择要</w:t>
              </w:r>
            </w:ins>
            <w:ins w:id="135" w:author="Microsoft Office 用户" w:date="2019-04-16T21:41:00Z">
              <w:r>
                <w:rPr>
                  <w:rFonts w:hint="eastAsia"/>
                </w:rPr>
                <w:t>修改</w:t>
              </w:r>
            </w:ins>
            <w:ins w:id="136" w:author="Microsoft Office 用户" w:date="2019-04-16T21:39:00Z">
              <w:r>
                <w:rPr>
                  <w:rFonts w:hint="eastAsia"/>
                </w:rPr>
                <w:t>的电影已有观众买票</w:t>
              </w:r>
            </w:ins>
            <w:ins w:id="137" w:author="Microsoft Office 用户" w:date="2019-04-16T21:55:00Z">
              <w:r w:rsidR="008C450C">
                <w:rPr>
                  <w:rFonts w:hint="eastAsia"/>
                </w:rPr>
                <w:t>还没观看或</w:t>
              </w:r>
            </w:ins>
            <w:ins w:id="138" w:author="Microsoft Office 用户" w:date="2019-04-16T21:56:00Z">
              <w:r w:rsidR="00556C27">
                <w:rPr>
                  <w:rFonts w:hint="eastAsia"/>
                </w:rPr>
                <w:t>后续</w:t>
              </w:r>
            </w:ins>
            <w:ins w:id="139" w:author="Microsoft Office 用户" w:date="2019-04-16T21:55:00Z">
              <w:r w:rsidR="00556C27">
                <w:rPr>
                  <w:rFonts w:hint="eastAsia"/>
                </w:rPr>
                <w:t>还</w:t>
              </w:r>
            </w:ins>
            <w:ins w:id="140" w:author="Microsoft Office 用户" w:date="2019-04-16T21:56:00Z">
              <w:r w:rsidR="00556C27">
                <w:rPr>
                  <w:rFonts w:hint="eastAsia"/>
                </w:rPr>
                <w:t>有</w:t>
              </w:r>
            </w:ins>
            <w:ins w:id="141" w:author="Microsoft Office 用户" w:date="2019-04-16T21:55:00Z">
              <w:r w:rsidR="008C450C">
                <w:rPr>
                  <w:rFonts w:hint="eastAsia"/>
                </w:rPr>
                <w:t>排片的</w:t>
              </w:r>
            </w:ins>
          </w:p>
          <w:p w14:paraId="7C35AE4D" w14:textId="35E7220F" w:rsidR="000B5FB6" w:rsidRDefault="000B5FB6" w:rsidP="00C45E61">
            <w:pPr>
              <w:rPr>
                <w:ins w:id="142" w:author="Microsoft Office 用户" w:date="2019-04-16T21:39:00Z"/>
              </w:rPr>
            </w:pPr>
            <w:ins w:id="143" w:author="Microsoft Office 用户" w:date="2019-04-16T21:39:00Z">
              <w:r>
                <w:rPr>
                  <w:rFonts w:hint="eastAsia"/>
                </w:rPr>
                <w:t xml:space="preserve">    1.系统提示</w:t>
              </w:r>
            </w:ins>
            <w:ins w:id="144" w:author="Microsoft Office 用户" w:date="2019-04-16T21:44:00Z">
              <w:r w:rsidR="000F3A32">
                <w:rPr>
                  <w:rFonts w:hint="eastAsia"/>
                </w:rPr>
                <w:t>无法修改</w:t>
              </w:r>
            </w:ins>
          </w:p>
        </w:tc>
      </w:tr>
      <w:tr w:rsidR="000B5FB6" w14:paraId="5502F63B" w14:textId="77777777" w:rsidTr="00C45E61">
        <w:trPr>
          <w:ins w:id="145"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0DA2D7BA" w14:textId="77777777" w:rsidR="000B5FB6" w:rsidRDefault="000B5FB6" w:rsidP="00C45E61">
            <w:pPr>
              <w:rPr>
                <w:ins w:id="146" w:author="Microsoft Office 用户" w:date="2019-04-16T21:39:00Z"/>
              </w:rPr>
            </w:pPr>
            <w:ins w:id="147" w:author="Microsoft Office 用户" w:date="2019-04-16T21:39: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3B3AACC6" w14:textId="3BFA780F" w:rsidR="000B5FB6" w:rsidRDefault="000B5FB6" w:rsidP="00C45E61">
            <w:pPr>
              <w:rPr>
                <w:ins w:id="148" w:author="Microsoft Office 用户" w:date="2019-04-16T21:39:00Z"/>
              </w:rPr>
            </w:pPr>
          </w:p>
        </w:tc>
      </w:tr>
    </w:tbl>
    <w:p w14:paraId="6DAD0827" w14:textId="77777777" w:rsidR="000B5FB6" w:rsidRDefault="000B5FB6">
      <w:pPr>
        <w:rPr>
          <w:ins w:id="149" w:author="Microsoft Office 用户" w:date="2019-04-18T19:49:00Z"/>
        </w:rPr>
      </w:pPr>
    </w:p>
    <w:p w14:paraId="6519F763" w14:textId="295117D4" w:rsidR="003E6C77" w:rsidRDefault="003E6C77">
      <w:pPr>
        <w:rPr>
          <w:ins w:id="150" w:author="Microsoft Office 用户" w:date="2019-04-18T19:50:00Z"/>
        </w:rPr>
      </w:pPr>
      <w:ins w:id="151" w:author="Microsoft Office 用户" w:date="2019-04-18T19:49:00Z">
        <w:r>
          <w:rPr>
            <w:rFonts w:hint="eastAsia"/>
          </w:rPr>
          <w:t>23. 查看</w:t>
        </w:r>
      </w:ins>
      <w:ins w:id="152" w:author="Microsoft Office 用户" w:date="2019-04-18T19:50:00Z">
        <w:r>
          <w:rPr>
            <w:rFonts w:hint="eastAsia"/>
          </w:rPr>
          <w:t>查看电影票：用户可以查看自己购买的电影票</w:t>
        </w:r>
      </w:ins>
    </w:p>
    <w:tbl>
      <w:tblPr>
        <w:tblStyle w:val="a3"/>
        <w:tblW w:w="0" w:type="auto"/>
        <w:tblLook w:val="04A0" w:firstRow="1" w:lastRow="0" w:firstColumn="1" w:lastColumn="0" w:noHBand="0" w:noVBand="1"/>
      </w:tblPr>
      <w:tblGrid>
        <w:gridCol w:w="2072"/>
        <w:gridCol w:w="2072"/>
        <w:gridCol w:w="2073"/>
        <w:gridCol w:w="2073"/>
      </w:tblGrid>
      <w:tr w:rsidR="003E6C77" w14:paraId="48C6B32D" w14:textId="77777777" w:rsidTr="00C45E61">
        <w:trPr>
          <w:ins w:id="153"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53A8C8" w14:textId="77777777" w:rsidR="003E6C77" w:rsidRDefault="003E6C77" w:rsidP="00C45E61">
            <w:pPr>
              <w:rPr>
                <w:ins w:id="154" w:author="Microsoft Office 用户" w:date="2019-04-18T19:50:00Z"/>
              </w:rPr>
            </w:pPr>
            <w:ins w:id="155" w:author="Microsoft Office 用户" w:date="2019-04-18T19:50: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hideMark/>
          </w:tcPr>
          <w:p w14:paraId="077ECCDD" w14:textId="77777777" w:rsidR="003E6C77" w:rsidRDefault="003E6C77" w:rsidP="00C45E61">
            <w:pPr>
              <w:rPr>
                <w:ins w:id="156" w:author="Microsoft Office 用户" w:date="2019-04-18T19:50:00Z"/>
              </w:rPr>
            </w:pPr>
            <w:ins w:id="157" w:author="Microsoft Office 用户" w:date="2019-04-18T19:50:00Z">
              <w:r>
                <w:rPr>
                  <w:rFonts w:hint="eastAsia"/>
                </w:rPr>
                <w:t>查看电影票</w:t>
              </w:r>
            </w:ins>
          </w:p>
        </w:tc>
        <w:tc>
          <w:tcPr>
            <w:tcW w:w="2073" w:type="dxa"/>
            <w:tcBorders>
              <w:top w:val="single" w:sz="4" w:space="0" w:color="auto"/>
              <w:left w:val="single" w:sz="4" w:space="0" w:color="auto"/>
              <w:bottom w:val="single" w:sz="4" w:space="0" w:color="auto"/>
              <w:right w:val="single" w:sz="4" w:space="0" w:color="auto"/>
            </w:tcBorders>
            <w:hideMark/>
          </w:tcPr>
          <w:p w14:paraId="2685E359" w14:textId="77777777" w:rsidR="003E6C77" w:rsidRDefault="003E6C77" w:rsidP="00C45E61">
            <w:pPr>
              <w:rPr>
                <w:ins w:id="158" w:author="Microsoft Office 用户" w:date="2019-04-18T19:50:00Z"/>
              </w:rPr>
            </w:pPr>
            <w:ins w:id="159" w:author="Microsoft Office 用户" w:date="2019-04-18T19:50: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hideMark/>
          </w:tcPr>
          <w:p w14:paraId="796F957C" w14:textId="77777777" w:rsidR="003E6C77" w:rsidRDefault="003E6C77" w:rsidP="00C45E61">
            <w:pPr>
              <w:rPr>
                <w:ins w:id="160" w:author="Microsoft Office 用户" w:date="2019-04-18T19:50:00Z"/>
              </w:rPr>
            </w:pPr>
            <w:ins w:id="161" w:author="Microsoft Office 用户" w:date="2019-04-18T19:50:00Z">
              <w:r>
                <w:rPr>
                  <w:rFonts w:hint="eastAsia"/>
                </w:rPr>
                <w:t>用户</w:t>
              </w:r>
            </w:ins>
          </w:p>
        </w:tc>
      </w:tr>
      <w:tr w:rsidR="003E6C77" w14:paraId="5CB8FB39" w14:textId="77777777" w:rsidTr="00C45E61">
        <w:trPr>
          <w:ins w:id="162"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09D4AC61" w14:textId="77777777" w:rsidR="003E6C77" w:rsidRDefault="003E6C77" w:rsidP="00C45E61">
            <w:pPr>
              <w:rPr>
                <w:ins w:id="163" w:author="Microsoft Office 用户" w:date="2019-04-18T19:50:00Z"/>
              </w:rPr>
            </w:pPr>
            <w:ins w:id="164" w:author="Microsoft Office 用户" w:date="2019-04-18T19:50: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3EE5AF59" w14:textId="77777777" w:rsidR="003E6C77" w:rsidRDefault="003E6C77" w:rsidP="003E6C77">
            <w:pPr>
              <w:pStyle w:val="a4"/>
              <w:numPr>
                <w:ilvl w:val="0"/>
                <w:numId w:val="26"/>
              </w:numPr>
              <w:ind w:firstLineChars="0"/>
              <w:rPr>
                <w:ins w:id="165" w:author="Microsoft Office 用户" w:date="2019-04-18T19:50:00Z"/>
              </w:rPr>
            </w:pPr>
            <w:ins w:id="166" w:author="Microsoft Office 用户" w:date="2019-04-18T19:50:00Z">
              <w:r>
                <w:rPr>
                  <w:rFonts w:hint="eastAsia"/>
                </w:rPr>
                <w:t>用户点击查看自己购买的电影票</w:t>
              </w:r>
            </w:ins>
          </w:p>
          <w:p w14:paraId="0C84C652" w14:textId="77777777" w:rsidR="003E6C77" w:rsidRDefault="003E6C77" w:rsidP="003E6C77">
            <w:pPr>
              <w:pStyle w:val="a4"/>
              <w:numPr>
                <w:ilvl w:val="0"/>
                <w:numId w:val="26"/>
              </w:numPr>
              <w:ind w:firstLineChars="0"/>
              <w:rPr>
                <w:ins w:id="167" w:author="Microsoft Office 用户" w:date="2019-04-18T19:50:00Z"/>
              </w:rPr>
            </w:pPr>
            <w:ins w:id="168" w:author="Microsoft Office 用户" w:date="2019-04-18T19:50:00Z">
              <w:r>
                <w:rPr>
                  <w:rFonts w:hint="eastAsia"/>
                </w:rPr>
                <w:t>系统显示用户已购的电影票列表，每张电影票内容包括：电影名、电影开始时间、影厅名称、结束时间、票价、座位号（排号和列号），付款状态</w:t>
              </w:r>
              <w:r>
                <w:t xml:space="preserve"> </w:t>
              </w:r>
              <w:r>
                <w:rPr>
                  <w:rFonts w:hint="eastAsia"/>
                </w:rPr>
                <w:t>（支付成功和未成功）</w:t>
              </w:r>
            </w:ins>
          </w:p>
        </w:tc>
      </w:tr>
      <w:tr w:rsidR="003E6C77" w:rsidRPr="00E4250D" w14:paraId="2847EED0" w14:textId="77777777" w:rsidTr="00C45E61">
        <w:trPr>
          <w:ins w:id="169"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8AA5D4" w14:textId="77777777" w:rsidR="003E6C77" w:rsidRDefault="003E6C77" w:rsidP="00C45E61">
            <w:pPr>
              <w:rPr>
                <w:ins w:id="170" w:author="Microsoft Office 用户" w:date="2019-04-18T19:50:00Z"/>
              </w:rPr>
            </w:pPr>
            <w:ins w:id="171" w:author="Microsoft Office 用户" w:date="2019-04-18T19:50: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50893FA" w14:textId="77777777" w:rsidR="003E6C77" w:rsidRDefault="003E6C77" w:rsidP="00C45E61">
            <w:pPr>
              <w:rPr>
                <w:ins w:id="172" w:author="Microsoft Office 用户" w:date="2019-04-18T19:50:00Z"/>
              </w:rPr>
            </w:pPr>
            <w:ins w:id="173" w:author="Microsoft Office 用户" w:date="2019-04-18T19:50:00Z">
              <w:r>
                <w:t>6.</w:t>
              </w:r>
              <w:r>
                <w:rPr>
                  <w:rFonts w:hint="eastAsia"/>
                </w:rPr>
                <w:t xml:space="preserve"> 用户没有已购电影票</w:t>
              </w:r>
            </w:ins>
          </w:p>
          <w:p w14:paraId="7521AF1D" w14:textId="77777777" w:rsidR="003E6C77" w:rsidRPr="00E4250D" w:rsidRDefault="003E6C77" w:rsidP="00C45E61">
            <w:pPr>
              <w:rPr>
                <w:ins w:id="174" w:author="Microsoft Office 用户" w:date="2019-04-18T19:50:00Z"/>
              </w:rPr>
            </w:pPr>
            <w:ins w:id="175" w:author="Microsoft Office 用户" w:date="2019-04-18T19:50:00Z">
              <w:r>
                <w:rPr>
                  <w:rFonts w:hint="eastAsia"/>
                </w:rPr>
                <w:t xml:space="preserve">  a. 系统提示还没有购买任何电影票</w:t>
              </w:r>
            </w:ins>
          </w:p>
        </w:tc>
      </w:tr>
      <w:tr w:rsidR="003E6C77" w14:paraId="7FC0569A" w14:textId="77777777" w:rsidTr="00C45E61">
        <w:trPr>
          <w:ins w:id="176"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6AA15E07" w14:textId="77777777" w:rsidR="003E6C77" w:rsidRDefault="003E6C77" w:rsidP="00C45E61">
            <w:pPr>
              <w:rPr>
                <w:ins w:id="177" w:author="Microsoft Office 用户" w:date="2019-04-18T19:50:00Z"/>
              </w:rPr>
            </w:pPr>
            <w:ins w:id="178" w:author="Microsoft Office 用户" w:date="2019-04-18T19:50: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BA122C9" w14:textId="77777777" w:rsidR="003E6C77" w:rsidRDefault="003E6C77" w:rsidP="003E6C77">
            <w:pPr>
              <w:pStyle w:val="a4"/>
              <w:numPr>
                <w:ilvl w:val="0"/>
                <w:numId w:val="27"/>
              </w:numPr>
              <w:ind w:firstLineChars="0"/>
              <w:rPr>
                <w:ins w:id="179" w:author="Microsoft Office 用户" w:date="2019-04-18T19:50:00Z"/>
              </w:rPr>
            </w:pPr>
            <w:ins w:id="180" w:author="Microsoft Office 用户" w:date="2019-04-18T19:50:00Z">
              <w:r>
                <w:rPr>
                  <w:rFonts w:hint="eastAsia"/>
                </w:rPr>
                <w:t>进入确认订单流程后退出界面或付款不成功即为未成功状态</w:t>
              </w:r>
            </w:ins>
          </w:p>
        </w:tc>
      </w:tr>
    </w:tbl>
    <w:p w14:paraId="270BDB36" w14:textId="77777777" w:rsidR="003E6C77" w:rsidRDefault="003E6C77"/>
    <w:p w14:paraId="221EAE64" w14:textId="77777777" w:rsidR="008142B0" w:rsidRDefault="005F7CED">
      <w:pPr>
        <w:pStyle w:val="1"/>
      </w:pPr>
      <w:r>
        <w:rPr>
          <w:rFonts w:hint="eastAsia"/>
        </w:rPr>
        <w:t>第三阶段</w:t>
      </w:r>
    </w:p>
    <w:p w14:paraId="0E14ED4D" w14:textId="48E6B624" w:rsidR="008142B0" w:rsidRDefault="005F7CED">
      <w:pPr>
        <w:pStyle w:val="11"/>
        <w:numPr>
          <w:ilvl w:val="0"/>
          <w:numId w:val="34"/>
        </w:numPr>
        <w:ind w:firstLineChars="0"/>
        <w:pPrChange w:id="181" w:author="Microsoft Office 用户" w:date="2019-04-18T19:50:00Z">
          <w:pPr>
            <w:pStyle w:val="11"/>
            <w:numPr>
              <w:numId w:val="1"/>
            </w:numPr>
            <w:ind w:left="360" w:firstLineChars="0" w:hanging="360"/>
          </w:pPr>
        </w:pPrChange>
      </w:pPr>
      <w:r>
        <w:rPr>
          <w:rFonts w:hint="eastAsia"/>
        </w:rPr>
        <w:t>发布会员卡</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76E1F5D" w14:textId="77777777">
        <w:tc>
          <w:tcPr>
            <w:tcW w:w="2072" w:type="dxa"/>
          </w:tcPr>
          <w:p w14:paraId="53E05493" w14:textId="77777777" w:rsidR="008142B0" w:rsidRDefault="005F7CED">
            <w:r>
              <w:rPr>
                <w:rFonts w:hint="eastAsia"/>
              </w:rPr>
              <w:t>用例名称</w:t>
            </w:r>
          </w:p>
        </w:tc>
        <w:tc>
          <w:tcPr>
            <w:tcW w:w="2072" w:type="dxa"/>
          </w:tcPr>
          <w:p w14:paraId="60196EAE" w14:textId="77777777" w:rsidR="008142B0" w:rsidRDefault="005F7CED">
            <w:r>
              <w:rPr>
                <w:rFonts w:hint="eastAsia"/>
              </w:rPr>
              <w:t>发布会员卡</w:t>
            </w:r>
          </w:p>
        </w:tc>
        <w:tc>
          <w:tcPr>
            <w:tcW w:w="2073" w:type="dxa"/>
          </w:tcPr>
          <w:p w14:paraId="4AB7FCE6" w14:textId="77777777" w:rsidR="008142B0" w:rsidRDefault="005F7CED">
            <w:r>
              <w:rPr>
                <w:rFonts w:hint="eastAsia"/>
              </w:rPr>
              <w:t>参与者</w:t>
            </w:r>
          </w:p>
        </w:tc>
        <w:tc>
          <w:tcPr>
            <w:tcW w:w="2073" w:type="dxa"/>
          </w:tcPr>
          <w:p w14:paraId="0F6DEEC8" w14:textId="77777777" w:rsidR="008142B0" w:rsidRDefault="005F7CED">
            <w:r>
              <w:rPr>
                <w:rFonts w:hint="eastAsia"/>
              </w:rPr>
              <w:t>影院管理员</w:t>
            </w:r>
          </w:p>
        </w:tc>
      </w:tr>
      <w:tr w:rsidR="008142B0" w14:paraId="45FCDEC3" w14:textId="77777777">
        <w:tc>
          <w:tcPr>
            <w:tcW w:w="2072" w:type="dxa"/>
          </w:tcPr>
          <w:p w14:paraId="26B5E8CF" w14:textId="77777777" w:rsidR="008142B0" w:rsidRDefault="005F7CED">
            <w:r>
              <w:rPr>
                <w:rFonts w:hint="eastAsia"/>
              </w:rPr>
              <w:t>正常流程</w:t>
            </w:r>
          </w:p>
        </w:tc>
        <w:tc>
          <w:tcPr>
            <w:tcW w:w="6218" w:type="dxa"/>
            <w:gridSpan w:val="3"/>
          </w:tcPr>
          <w:p w14:paraId="2BB1259E" w14:textId="77777777" w:rsidR="008142B0" w:rsidRDefault="005F7CED">
            <w:r>
              <w:rPr>
                <w:rFonts w:hint="eastAsia"/>
              </w:rPr>
              <w:t>影院员工选择发布会员卡充值优惠策略</w:t>
            </w:r>
          </w:p>
        </w:tc>
      </w:tr>
      <w:tr w:rsidR="008142B0" w14:paraId="6AFA37D9" w14:textId="77777777">
        <w:tc>
          <w:tcPr>
            <w:tcW w:w="2072" w:type="dxa"/>
          </w:tcPr>
          <w:p w14:paraId="10FAB9CE" w14:textId="77777777" w:rsidR="008142B0" w:rsidRDefault="005F7CED">
            <w:r>
              <w:rPr>
                <w:rFonts w:hint="eastAsia"/>
              </w:rPr>
              <w:t>扩展流程</w:t>
            </w:r>
          </w:p>
        </w:tc>
        <w:tc>
          <w:tcPr>
            <w:tcW w:w="6218" w:type="dxa"/>
            <w:gridSpan w:val="3"/>
          </w:tcPr>
          <w:p w14:paraId="7DB6DAF0" w14:textId="77777777" w:rsidR="008142B0" w:rsidRDefault="008142B0"/>
        </w:tc>
      </w:tr>
      <w:tr w:rsidR="008142B0" w14:paraId="275D818F" w14:textId="77777777">
        <w:tc>
          <w:tcPr>
            <w:tcW w:w="2072" w:type="dxa"/>
          </w:tcPr>
          <w:p w14:paraId="1C3D7A0B" w14:textId="77777777" w:rsidR="008142B0" w:rsidRDefault="005F7CED">
            <w:r>
              <w:rPr>
                <w:rFonts w:hint="eastAsia"/>
              </w:rPr>
              <w:t>补充说明</w:t>
            </w:r>
          </w:p>
        </w:tc>
        <w:tc>
          <w:tcPr>
            <w:tcW w:w="6218" w:type="dxa"/>
            <w:gridSpan w:val="3"/>
          </w:tcPr>
          <w:p w14:paraId="7D7FB55C" w14:textId="77777777" w:rsidR="008142B0" w:rsidRDefault="005F7CED">
            <w:r>
              <w:rPr>
                <w:rFonts w:hint="eastAsia"/>
              </w:rPr>
              <w:t>会员卡：会员卡可用于购票，享有优惠</w:t>
            </w:r>
          </w:p>
        </w:tc>
      </w:tr>
    </w:tbl>
    <w:p w14:paraId="49401D98" w14:textId="77777777" w:rsidR="008142B0" w:rsidRDefault="008142B0"/>
    <w:p w14:paraId="3BBC3778" w14:textId="7166A222" w:rsidR="008142B0" w:rsidRDefault="005F7CED">
      <w:pPr>
        <w:pStyle w:val="11"/>
        <w:numPr>
          <w:ilvl w:val="0"/>
          <w:numId w:val="34"/>
        </w:numPr>
        <w:ind w:firstLineChars="0"/>
        <w:pPrChange w:id="182" w:author="Microsoft Office 用户" w:date="2019-04-18T19:50:00Z">
          <w:pPr>
            <w:pStyle w:val="11"/>
            <w:numPr>
              <w:numId w:val="1"/>
            </w:numPr>
            <w:ind w:left="360" w:firstLineChars="0" w:hanging="360"/>
          </w:pPr>
        </w:pPrChange>
      </w:pPr>
      <w:r>
        <w:rPr>
          <w:rFonts w:hint="eastAsia"/>
        </w:rPr>
        <w:t>修改会员卡优惠策略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E279103" w14:textId="77777777">
        <w:tc>
          <w:tcPr>
            <w:tcW w:w="2072" w:type="dxa"/>
          </w:tcPr>
          <w:p w14:paraId="3EA8DBF9" w14:textId="77777777" w:rsidR="008142B0" w:rsidRDefault="005F7CED">
            <w:r>
              <w:rPr>
                <w:rFonts w:hint="eastAsia"/>
              </w:rPr>
              <w:t>用例名称</w:t>
            </w:r>
          </w:p>
        </w:tc>
        <w:tc>
          <w:tcPr>
            <w:tcW w:w="2072" w:type="dxa"/>
          </w:tcPr>
          <w:p w14:paraId="6F0BB014" w14:textId="77777777" w:rsidR="008142B0" w:rsidRDefault="005F7CED">
            <w:r>
              <w:rPr>
                <w:rFonts w:hint="eastAsia"/>
              </w:rPr>
              <w:t>修改会员卡</w:t>
            </w:r>
          </w:p>
        </w:tc>
        <w:tc>
          <w:tcPr>
            <w:tcW w:w="2073" w:type="dxa"/>
          </w:tcPr>
          <w:p w14:paraId="2E6EDA31" w14:textId="77777777" w:rsidR="008142B0" w:rsidRDefault="005F7CED">
            <w:r>
              <w:rPr>
                <w:rFonts w:hint="eastAsia"/>
              </w:rPr>
              <w:t>参与者</w:t>
            </w:r>
          </w:p>
        </w:tc>
        <w:tc>
          <w:tcPr>
            <w:tcW w:w="2073" w:type="dxa"/>
          </w:tcPr>
          <w:p w14:paraId="6DB54511" w14:textId="77777777" w:rsidR="008142B0" w:rsidRDefault="005F7CED">
            <w:r>
              <w:rPr>
                <w:rFonts w:hint="eastAsia"/>
              </w:rPr>
              <w:t>影院管理员</w:t>
            </w:r>
          </w:p>
        </w:tc>
      </w:tr>
      <w:tr w:rsidR="008142B0" w14:paraId="1F3738D2" w14:textId="77777777">
        <w:tc>
          <w:tcPr>
            <w:tcW w:w="2072" w:type="dxa"/>
          </w:tcPr>
          <w:p w14:paraId="2EF31966" w14:textId="77777777" w:rsidR="008142B0" w:rsidRDefault="005F7CED">
            <w:r>
              <w:rPr>
                <w:rFonts w:hint="eastAsia"/>
              </w:rPr>
              <w:lastRenderedPageBreak/>
              <w:t>正常流程</w:t>
            </w:r>
          </w:p>
        </w:tc>
        <w:tc>
          <w:tcPr>
            <w:tcW w:w="6218" w:type="dxa"/>
            <w:gridSpan w:val="3"/>
          </w:tcPr>
          <w:p w14:paraId="3F223AD1" w14:textId="77777777" w:rsidR="008142B0" w:rsidRDefault="005F7CED">
            <w:r>
              <w:rPr>
                <w:rFonts w:hint="eastAsia"/>
              </w:rPr>
              <w:t>修改已发行的会员卡信息</w:t>
            </w:r>
            <w:r>
              <w:t>(</w:t>
            </w:r>
            <w:r>
              <w:rPr>
                <w:rFonts w:hint="eastAsia"/>
              </w:rPr>
              <w:t>考虑对已购买该会员卡的影响</w:t>
            </w:r>
            <w:r>
              <w:t>)</w:t>
            </w:r>
          </w:p>
        </w:tc>
      </w:tr>
      <w:tr w:rsidR="008142B0" w14:paraId="5961E30B" w14:textId="77777777">
        <w:tc>
          <w:tcPr>
            <w:tcW w:w="2072" w:type="dxa"/>
          </w:tcPr>
          <w:p w14:paraId="248BA26A" w14:textId="77777777" w:rsidR="008142B0" w:rsidRDefault="005F7CED">
            <w:r>
              <w:rPr>
                <w:rFonts w:hint="eastAsia"/>
              </w:rPr>
              <w:t>扩展流程</w:t>
            </w:r>
          </w:p>
        </w:tc>
        <w:tc>
          <w:tcPr>
            <w:tcW w:w="6218" w:type="dxa"/>
            <w:gridSpan w:val="3"/>
          </w:tcPr>
          <w:p w14:paraId="1BE272FC" w14:textId="77777777" w:rsidR="008142B0" w:rsidRDefault="008142B0"/>
        </w:tc>
      </w:tr>
      <w:tr w:rsidR="008142B0" w14:paraId="25E1C632" w14:textId="77777777">
        <w:tc>
          <w:tcPr>
            <w:tcW w:w="2072" w:type="dxa"/>
          </w:tcPr>
          <w:p w14:paraId="1B50115D" w14:textId="77777777" w:rsidR="008142B0" w:rsidRDefault="005F7CED">
            <w:r>
              <w:rPr>
                <w:rFonts w:hint="eastAsia"/>
              </w:rPr>
              <w:t>补充说明</w:t>
            </w:r>
          </w:p>
        </w:tc>
        <w:tc>
          <w:tcPr>
            <w:tcW w:w="6218" w:type="dxa"/>
            <w:gridSpan w:val="3"/>
          </w:tcPr>
          <w:p w14:paraId="69B6D3A1" w14:textId="77777777" w:rsidR="008142B0" w:rsidRDefault="008142B0"/>
        </w:tc>
      </w:tr>
    </w:tbl>
    <w:p w14:paraId="617D258F" w14:textId="77777777" w:rsidR="008142B0" w:rsidRDefault="008142B0"/>
    <w:p w14:paraId="1916BE09" w14:textId="4A69064E" w:rsidR="008142B0" w:rsidRDefault="005F7CED">
      <w:pPr>
        <w:pStyle w:val="11"/>
        <w:numPr>
          <w:ilvl w:val="0"/>
          <w:numId w:val="34"/>
        </w:numPr>
        <w:ind w:firstLineChars="0"/>
        <w:pPrChange w:id="183" w:author="Microsoft Office 用户" w:date="2019-04-18T19:50:00Z">
          <w:pPr>
            <w:pStyle w:val="11"/>
            <w:numPr>
              <w:numId w:val="1"/>
            </w:numPr>
            <w:ind w:left="360" w:firstLineChars="0" w:hanging="360"/>
          </w:pPr>
        </w:pPrChange>
      </w:pPr>
      <w:r>
        <w:rPr>
          <w:rFonts w:hint="eastAsia"/>
        </w:rPr>
        <w:t>新增退票策略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65BAB76" w14:textId="77777777">
        <w:tc>
          <w:tcPr>
            <w:tcW w:w="2072" w:type="dxa"/>
            <w:tcBorders>
              <w:top w:val="single" w:sz="4" w:space="0" w:color="auto"/>
              <w:left w:val="single" w:sz="4" w:space="0" w:color="auto"/>
              <w:bottom w:val="single" w:sz="4" w:space="0" w:color="auto"/>
              <w:right w:val="single" w:sz="4" w:space="0" w:color="auto"/>
            </w:tcBorders>
          </w:tcPr>
          <w:p w14:paraId="18852601"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70FB9D2" w14:textId="77777777" w:rsidR="008142B0" w:rsidRDefault="005F7CED">
            <w:r>
              <w:rPr>
                <w:rFonts w:hint="eastAsia"/>
              </w:rPr>
              <w:t>设置退票策略</w:t>
            </w:r>
          </w:p>
        </w:tc>
        <w:tc>
          <w:tcPr>
            <w:tcW w:w="2073" w:type="dxa"/>
            <w:tcBorders>
              <w:top w:val="single" w:sz="4" w:space="0" w:color="auto"/>
              <w:left w:val="single" w:sz="4" w:space="0" w:color="auto"/>
              <w:bottom w:val="single" w:sz="4" w:space="0" w:color="auto"/>
              <w:right w:val="single" w:sz="4" w:space="0" w:color="auto"/>
            </w:tcBorders>
          </w:tcPr>
          <w:p w14:paraId="415895B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7E755570" w14:textId="77777777" w:rsidR="008142B0" w:rsidRDefault="005F7CED">
            <w:r>
              <w:rPr>
                <w:rFonts w:hint="eastAsia"/>
              </w:rPr>
              <w:t>影院管理员</w:t>
            </w:r>
          </w:p>
        </w:tc>
      </w:tr>
      <w:tr w:rsidR="008142B0" w14:paraId="3EE3212F" w14:textId="77777777">
        <w:tc>
          <w:tcPr>
            <w:tcW w:w="2072" w:type="dxa"/>
            <w:tcBorders>
              <w:top w:val="single" w:sz="4" w:space="0" w:color="auto"/>
              <w:left w:val="single" w:sz="4" w:space="0" w:color="auto"/>
              <w:bottom w:val="single" w:sz="4" w:space="0" w:color="auto"/>
              <w:right w:val="single" w:sz="4" w:space="0" w:color="auto"/>
            </w:tcBorders>
          </w:tcPr>
          <w:p w14:paraId="35CDBEC9"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11CF4AB" w14:textId="77777777" w:rsidR="008142B0" w:rsidRDefault="005F7CED">
            <w:r>
              <w:rPr>
                <w:rFonts w:hint="eastAsia"/>
              </w:rPr>
              <w:t>添加用户退票的策略，当用户发起退票时根据策略来处理（包括能否退票以及价格折算等）</w:t>
            </w:r>
          </w:p>
        </w:tc>
      </w:tr>
      <w:tr w:rsidR="008142B0" w14:paraId="47987A20" w14:textId="77777777">
        <w:tc>
          <w:tcPr>
            <w:tcW w:w="2072" w:type="dxa"/>
            <w:tcBorders>
              <w:top w:val="single" w:sz="4" w:space="0" w:color="auto"/>
              <w:left w:val="single" w:sz="4" w:space="0" w:color="auto"/>
              <w:bottom w:val="single" w:sz="4" w:space="0" w:color="auto"/>
              <w:right w:val="single" w:sz="4" w:space="0" w:color="auto"/>
            </w:tcBorders>
          </w:tcPr>
          <w:p w14:paraId="2A7CD27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1A37A53" w14:textId="77777777" w:rsidR="008142B0" w:rsidRDefault="008142B0"/>
        </w:tc>
      </w:tr>
      <w:tr w:rsidR="008142B0" w14:paraId="1DA31BEA" w14:textId="77777777">
        <w:tc>
          <w:tcPr>
            <w:tcW w:w="2072" w:type="dxa"/>
            <w:tcBorders>
              <w:top w:val="single" w:sz="4" w:space="0" w:color="auto"/>
              <w:left w:val="single" w:sz="4" w:space="0" w:color="auto"/>
              <w:bottom w:val="single" w:sz="4" w:space="0" w:color="auto"/>
              <w:right w:val="single" w:sz="4" w:space="0" w:color="auto"/>
            </w:tcBorders>
          </w:tcPr>
          <w:p w14:paraId="3F91EB67"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5C0096B9" w14:textId="77777777" w:rsidR="008142B0" w:rsidRDefault="008142B0"/>
        </w:tc>
      </w:tr>
    </w:tbl>
    <w:p w14:paraId="15729848" w14:textId="77777777" w:rsidR="008142B0" w:rsidRDefault="008142B0"/>
    <w:p w14:paraId="6848C571" w14:textId="77777777" w:rsidR="008142B0" w:rsidRDefault="005F7CED">
      <w:pPr>
        <w:pStyle w:val="11"/>
        <w:numPr>
          <w:ilvl w:val="0"/>
          <w:numId w:val="34"/>
        </w:numPr>
        <w:ind w:firstLineChars="0"/>
        <w:pPrChange w:id="184" w:author="Microsoft Office 用户" w:date="2019-04-18T19:50:00Z">
          <w:pPr>
            <w:pStyle w:val="11"/>
            <w:numPr>
              <w:numId w:val="1"/>
            </w:numPr>
            <w:ind w:left="360" w:firstLineChars="0" w:hanging="360"/>
          </w:pPr>
        </w:pPrChange>
      </w:pPr>
      <w:r>
        <w:rPr>
          <w:rFonts w:hint="eastAsia"/>
        </w:rPr>
        <w:t>修改退票策略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077191D" w14:textId="77777777">
        <w:tc>
          <w:tcPr>
            <w:tcW w:w="2072" w:type="dxa"/>
            <w:tcBorders>
              <w:top w:val="single" w:sz="4" w:space="0" w:color="auto"/>
              <w:left w:val="single" w:sz="4" w:space="0" w:color="auto"/>
              <w:bottom w:val="single" w:sz="4" w:space="0" w:color="auto"/>
              <w:right w:val="single" w:sz="4" w:space="0" w:color="auto"/>
            </w:tcBorders>
          </w:tcPr>
          <w:p w14:paraId="4ACB5E3C"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76EB09FF" w14:textId="77777777" w:rsidR="008142B0" w:rsidRDefault="005F7CED">
            <w:r>
              <w:rPr>
                <w:rFonts w:hint="eastAsia"/>
              </w:rPr>
              <w:t>修改退票策略</w:t>
            </w:r>
          </w:p>
        </w:tc>
        <w:tc>
          <w:tcPr>
            <w:tcW w:w="2073" w:type="dxa"/>
            <w:tcBorders>
              <w:top w:val="single" w:sz="4" w:space="0" w:color="auto"/>
              <w:left w:val="single" w:sz="4" w:space="0" w:color="auto"/>
              <w:bottom w:val="single" w:sz="4" w:space="0" w:color="auto"/>
              <w:right w:val="single" w:sz="4" w:space="0" w:color="auto"/>
            </w:tcBorders>
          </w:tcPr>
          <w:p w14:paraId="31EB728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309648E4" w14:textId="77777777" w:rsidR="008142B0" w:rsidRDefault="005F7CED">
            <w:r>
              <w:rPr>
                <w:rFonts w:hint="eastAsia"/>
              </w:rPr>
              <w:t>影院管理员</w:t>
            </w:r>
          </w:p>
        </w:tc>
      </w:tr>
      <w:tr w:rsidR="008142B0" w14:paraId="3B89EE05" w14:textId="77777777">
        <w:tc>
          <w:tcPr>
            <w:tcW w:w="2072" w:type="dxa"/>
            <w:tcBorders>
              <w:top w:val="single" w:sz="4" w:space="0" w:color="auto"/>
              <w:left w:val="single" w:sz="4" w:space="0" w:color="auto"/>
              <w:bottom w:val="single" w:sz="4" w:space="0" w:color="auto"/>
              <w:right w:val="single" w:sz="4" w:space="0" w:color="auto"/>
            </w:tcBorders>
          </w:tcPr>
          <w:p w14:paraId="440B2F8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C2BE8AB" w14:textId="77777777" w:rsidR="008142B0" w:rsidRDefault="005F7CED">
            <w:r>
              <w:rPr>
                <w:rFonts w:hint="eastAsia"/>
              </w:rPr>
              <w:t>修改现有的退票策略</w:t>
            </w:r>
          </w:p>
        </w:tc>
      </w:tr>
      <w:tr w:rsidR="008142B0" w14:paraId="06B6D687" w14:textId="77777777">
        <w:tc>
          <w:tcPr>
            <w:tcW w:w="2072" w:type="dxa"/>
            <w:tcBorders>
              <w:top w:val="single" w:sz="4" w:space="0" w:color="auto"/>
              <w:left w:val="single" w:sz="4" w:space="0" w:color="auto"/>
              <w:bottom w:val="single" w:sz="4" w:space="0" w:color="auto"/>
              <w:right w:val="single" w:sz="4" w:space="0" w:color="auto"/>
            </w:tcBorders>
          </w:tcPr>
          <w:p w14:paraId="357D0012"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7788C9B" w14:textId="77777777" w:rsidR="008142B0" w:rsidRDefault="008142B0"/>
        </w:tc>
      </w:tr>
      <w:tr w:rsidR="008142B0" w14:paraId="32BC76FF" w14:textId="77777777">
        <w:tc>
          <w:tcPr>
            <w:tcW w:w="2072" w:type="dxa"/>
            <w:tcBorders>
              <w:top w:val="single" w:sz="4" w:space="0" w:color="auto"/>
              <w:left w:val="single" w:sz="4" w:space="0" w:color="auto"/>
              <w:bottom w:val="single" w:sz="4" w:space="0" w:color="auto"/>
              <w:right w:val="single" w:sz="4" w:space="0" w:color="auto"/>
            </w:tcBorders>
          </w:tcPr>
          <w:p w14:paraId="2F509FB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30BB21A" w14:textId="77777777" w:rsidR="008142B0" w:rsidRDefault="005F7CED">
            <w:r>
              <w:rPr>
                <w:rFonts w:hint="eastAsia"/>
              </w:rPr>
              <w:t>需要考虑有用户正在退票时，修改策略对用户的影响</w:t>
            </w:r>
          </w:p>
        </w:tc>
      </w:tr>
    </w:tbl>
    <w:p w14:paraId="032DEF87" w14:textId="77777777" w:rsidR="008142B0" w:rsidRDefault="008142B0"/>
    <w:p w14:paraId="144ACE2F" w14:textId="77777777" w:rsidR="008142B0" w:rsidRDefault="005F7CED">
      <w:pPr>
        <w:pStyle w:val="11"/>
        <w:numPr>
          <w:ilvl w:val="0"/>
          <w:numId w:val="34"/>
        </w:numPr>
        <w:ind w:firstLineChars="0"/>
        <w:pPrChange w:id="185" w:author="Microsoft Office 用户" w:date="2019-04-18T19:50:00Z">
          <w:pPr>
            <w:pStyle w:val="11"/>
            <w:numPr>
              <w:numId w:val="1"/>
            </w:numPr>
            <w:ind w:left="360" w:firstLineChars="0" w:hanging="360"/>
          </w:pPr>
        </w:pPrChange>
      </w:pPr>
      <w:r>
        <w:rPr>
          <w:rFonts w:hint="eastAsia"/>
        </w:rPr>
        <w:t>影厅信息录入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A1B2293" w14:textId="77777777">
        <w:tc>
          <w:tcPr>
            <w:tcW w:w="2072" w:type="dxa"/>
            <w:tcBorders>
              <w:top w:val="single" w:sz="4" w:space="0" w:color="auto"/>
              <w:left w:val="single" w:sz="4" w:space="0" w:color="auto"/>
              <w:bottom w:val="single" w:sz="4" w:space="0" w:color="auto"/>
              <w:right w:val="single" w:sz="4" w:space="0" w:color="auto"/>
            </w:tcBorders>
          </w:tcPr>
          <w:p w14:paraId="14D4A723"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D1CADD3" w14:textId="77777777" w:rsidR="008142B0" w:rsidRDefault="005F7CED">
            <w:r>
              <w:rPr>
                <w:rFonts w:hint="eastAsia"/>
              </w:rPr>
              <w:t>影厅信息录入</w:t>
            </w:r>
          </w:p>
        </w:tc>
        <w:tc>
          <w:tcPr>
            <w:tcW w:w="2073" w:type="dxa"/>
            <w:tcBorders>
              <w:top w:val="single" w:sz="4" w:space="0" w:color="auto"/>
              <w:left w:val="single" w:sz="4" w:space="0" w:color="auto"/>
              <w:bottom w:val="single" w:sz="4" w:space="0" w:color="auto"/>
              <w:right w:val="single" w:sz="4" w:space="0" w:color="auto"/>
            </w:tcBorders>
          </w:tcPr>
          <w:p w14:paraId="104555C4"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EF7F913" w14:textId="77777777" w:rsidR="008142B0" w:rsidRDefault="005F7CED">
            <w:r>
              <w:rPr>
                <w:rFonts w:hint="eastAsia"/>
              </w:rPr>
              <w:t>影院管理员</w:t>
            </w:r>
          </w:p>
        </w:tc>
      </w:tr>
      <w:tr w:rsidR="008142B0" w14:paraId="55C9D452" w14:textId="77777777">
        <w:tc>
          <w:tcPr>
            <w:tcW w:w="2072" w:type="dxa"/>
            <w:tcBorders>
              <w:top w:val="single" w:sz="4" w:space="0" w:color="auto"/>
              <w:left w:val="single" w:sz="4" w:space="0" w:color="auto"/>
              <w:bottom w:val="single" w:sz="4" w:space="0" w:color="auto"/>
              <w:right w:val="single" w:sz="4" w:space="0" w:color="auto"/>
            </w:tcBorders>
          </w:tcPr>
          <w:p w14:paraId="1E0A1E9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5457C9A" w14:textId="77777777" w:rsidR="008142B0" w:rsidRDefault="005F7CED">
            <w:r>
              <w:rPr>
                <w:rFonts w:hint="eastAsia"/>
              </w:rPr>
              <w:t>录入影院的影厅信息（名称、座位信息、大/中/小等）</w:t>
            </w:r>
          </w:p>
        </w:tc>
      </w:tr>
      <w:tr w:rsidR="008142B0" w14:paraId="29E27F25" w14:textId="77777777">
        <w:tc>
          <w:tcPr>
            <w:tcW w:w="2072" w:type="dxa"/>
            <w:tcBorders>
              <w:top w:val="single" w:sz="4" w:space="0" w:color="auto"/>
              <w:left w:val="single" w:sz="4" w:space="0" w:color="auto"/>
              <w:bottom w:val="single" w:sz="4" w:space="0" w:color="auto"/>
              <w:right w:val="single" w:sz="4" w:space="0" w:color="auto"/>
            </w:tcBorders>
          </w:tcPr>
          <w:p w14:paraId="3AE326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37433F5C" w14:textId="77777777" w:rsidR="008142B0" w:rsidRDefault="008142B0"/>
        </w:tc>
      </w:tr>
      <w:tr w:rsidR="008142B0" w14:paraId="34656FCC" w14:textId="77777777">
        <w:tc>
          <w:tcPr>
            <w:tcW w:w="2072" w:type="dxa"/>
            <w:tcBorders>
              <w:top w:val="single" w:sz="4" w:space="0" w:color="auto"/>
              <w:left w:val="single" w:sz="4" w:space="0" w:color="auto"/>
              <w:bottom w:val="single" w:sz="4" w:space="0" w:color="auto"/>
              <w:right w:val="single" w:sz="4" w:space="0" w:color="auto"/>
            </w:tcBorders>
          </w:tcPr>
          <w:p w14:paraId="7134764C"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4AB22DF" w14:textId="77777777" w:rsidR="008142B0" w:rsidRDefault="008142B0"/>
        </w:tc>
      </w:tr>
    </w:tbl>
    <w:p w14:paraId="327EB416" w14:textId="77777777" w:rsidR="008142B0" w:rsidRDefault="008142B0"/>
    <w:p w14:paraId="41CF74B4" w14:textId="77777777" w:rsidR="008142B0" w:rsidRDefault="005F7CED">
      <w:pPr>
        <w:pStyle w:val="11"/>
        <w:numPr>
          <w:ilvl w:val="0"/>
          <w:numId w:val="34"/>
        </w:numPr>
        <w:ind w:firstLineChars="0"/>
        <w:pPrChange w:id="186" w:author="Microsoft Office 用户" w:date="2019-04-18T19:50:00Z">
          <w:pPr>
            <w:pStyle w:val="11"/>
            <w:numPr>
              <w:numId w:val="1"/>
            </w:numPr>
            <w:ind w:left="360" w:firstLineChars="0" w:hanging="360"/>
          </w:pPr>
        </w:pPrChange>
      </w:pPr>
      <w:r>
        <w:rPr>
          <w:rFonts w:hint="eastAsia"/>
        </w:rPr>
        <w:t>修改影厅信息</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6D74795" w14:textId="77777777">
        <w:tc>
          <w:tcPr>
            <w:tcW w:w="2072" w:type="dxa"/>
            <w:tcBorders>
              <w:top w:val="single" w:sz="4" w:space="0" w:color="auto"/>
              <w:left w:val="single" w:sz="4" w:space="0" w:color="auto"/>
              <w:bottom w:val="single" w:sz="4" w:space="0" w:color="auto"/>
              <w:right w:val="single" w:sz="4" w:space="0" w:color="auto"/>
            </w:tcBorders>
          </w:tcPr>
          <w:p w14:paraId="4EBCE685"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FE460F2" w14:textId="77777777" w:rsidR="008142B0" w:rsidRDefault="005F7CED">
            <w:r>
              <w:rPr>
                <w:rFonts w:hint="eastAsia"/>
              </w:rPr>
              <w:t>修改影厅信息</w:t>
            </w:r>
          </w:p>
        </w:tc>
        <w:tc>
          <w:tcPr>
            <w:tcW w:w="2073" w:type="dxa"/>
            <w:tcBorders>
              <w:top w:val="single" w:sz="4" w:space="0" w:color="auto"/>
              <w:left w:val="single" w:sz="4" w:space="0" w:color="auto"/>
              <w:bottom w:val="single" w:sz="4" w:space="0" w:color="auto"/>
              <w:right w:val="single" w:sz="4" w:space="0" w:color="auto"/>
            </w:tcBorders>
          </w:tcPr>
          <w:p w14:paraId="3767FB95"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B2B4A8A" w14:textId="77777777" w:rsidR="008142B0" w:rsidRDefault="005F7CED">
            <w:r>
              <w:rPr>
                <w:rFonts w:hint="eastAsia"/>
              </w:rPr>
              <w:t>影院管理员</w:t>
            </w:r>
          </w:p>
        </w:tc>
      </w:tr>
      <w:tr w:rsidR="008142B0" w14:paraId="4D94088B" w14:textId="77777777">
        <w:tc>
          <w:tcPr>
            <w:tcW w:w="2072" w:type="dxa"/>
            <w:tcBorders>
              <w:top w:val="single" w:sz="4" w:space="0" w:color="auto"/>
              <w:left w:val="single" w:sz="4" w:space="0" w:color="auto"/>
              <w:bottom w:val="single" w:sz="4" w:space="0" w:color="auto"/>
              <w:right w:val="single" w:sz="4" w:space="0" w:color="auto"/>
            </w:tcBorders>
          </w:tcPr>
          <w:p w14:paraId="7BE1E27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23BABA91" w14:textId="77777777" w:rsidR="008142B0" w:rsidRDefault="005F7CED">
            <w:r>
              <w:rPr>
                <w:rFonts w:hint="eastAsia"/>
              </w:rPr>
              <w:t>选择需要修改的影厅，录入影厅新的信息</w:t>
            </w:r>
          </w:p>
        </w:tc>
      </w:tr>
      <w:tr w:rsidR="008142B0" w14:paraId="5FB7CB12" w14:textId="77777777">
        <w:tc>
          <w:tcPr>
            <w:tcW w:w="2072" w:type="dxa"/>
            <w:tcBorders>
              <w:top w:val="single" w:sz="4" w:space="0" w:color="auto"/>
              <w:left w:val="single" w:sz="4" w:space="0" w:color="auto"/>
              <w:bottom w:val="single" w:sz="4" w:space="0" w:color="auto"/>
              <w:right w:val="single" w:sz="4" w:space="0" w:color="auto"/>
            </w:tcBorders>
          </w:tcPr>
          <w:p w14:paraId="43189B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220CCA40" w14:textId="77777777" w:rsidR="008142B0" w:rsidRDefault="008142B0"/>
        </w:tc>
      </w:tr>
      <w:tr w:rsidR="008142B0" w14:paraId="00BDCD5C" w14:textId="77777777">
        <w:tc>
          <w:tcPr>
            <w:tcW w:w="2072" w:type="dxa"/>
            <w:tcBorders>
              <w:top w:val="single" w:sz="4" w:space="0" w:color="auto"/>
              <w:left w:val="single" w:sz="4" w:space="0" w:color="auto"/>
              <w:bottom w:val="single" w:sz="4" w:space="0" w:color="auto"/>
              <w:right w:val="single" w:sz="4" w:space="0" w:color="auto"/>
            </w:tcBorders>
          </w:tcPr>
          <w:p w14:paraId="28F658DE"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DBC02A3" w14:textId="77777777" w:rsidR="008142B0" w:rsidRDefault="005F7CED">
            <w:r>
              <w:rPr>
                <w:rFonts w:hint="eastAsia"/>
              </w:rPr>
              <w:t>正在使用中的影厅不推荐可修改信息，会影响已发售的影票和排片等</w:t>
            </w:r>
          </w:p>
        </w:tc>
      </w:tr>
    </w:tbl>
    <w:p w14:paraId="0C7BE0FF" w14:textId="77777777" w:rsidR="008142B0" w:rsidRDefault="008142B0"/>
    <w:p w14:paraId="07734E50" w14:textId="77777777" w:rsidR="008142B0" w:rsidRDefault="005F7CED">
      <w:pPr>
        <w:pStyle w:val="11"/>
        <w:numPr>
          <w:ilvl w:val="0"/>
          <w:numId w:val="34"/>
        </w:numPr>
        <w:ind w:firstLineChars="0"/>
        <w:pPrChange w:id="187" w:author="Microsoft Office 用户" w:date="2019-04-18T19:50:00Z">
          <w:pPr>
            <w:pStyle w:val="11"/>
            <w:numPr>
              <w:numId w:val="1"/>
            </w:numPr>
            <w:ind w:left="360" w:firstLineChars="0" w:hanging="360"/>
          </w:pPr>
        </w:pPrChange>
      </w:pPr>
      <w:r>
        <w:rPr>
          <w:rFonts w:hint="eastAsia"/>
        </w:rPr>
        <w:t>影院角色的增删改查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F744298" w14:textId="77777777">
        <w:tc>
          <w:tcPr>
            <w:tcW w:w="2072" w:type="dxa"/>
            <w:tcBorders>
              <w:top w:val="single" w:sz="4" w:space="0" w:color="auto"/>
              <w:left w:val="single" w:sz="4" w:space="0" w:color="auto"/>
              <w:bottom w:val="single" w:sz="4" w:space="0" w:color="auto"/>
              <w:right w:val="single" w:sz="4" w:space="0" w:color="auto"/>
            </w:tcBorders>
          </w:tcPr>
          <w:p w14:paraId="6D901077"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AD48CAB" w14:textId="77777777" w:rsidR="008142B0" w:rsidRDefault="005F7CED">
            <w:r>
              <w:rPr>
                <w:rFonts w:hint="eastAsia"/>
              </w:rPr>
              <w:t>影院角色的增删改查</w:t>
            </w:r>
          </w:p>
        </w:tc>
        <w:tc>
          <w:tcPr>
            <w:tcW w:w="2073" w:type="dxa"/>
            <w:tcBorders>
              <w:top w:val="single" w:sz="4" w:space="0" w:color="auto"/>
              <w:left w:val="single" w:sz="4" w:space="0" w:color="auto"/>
              <w:bottom w:val="single" w:sz="4" w:space="0" w:color="auto"/>
              <w:right w:val="single" w:sz="4" w:space="0" w:color="auto"/>
            </w:tcBorders>
          </w:tcPr>
          <w:p w14:paraId="57255FD9"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FDAFEF8" w14:textId="77777777" w:rsidR="008142B0" w:rsidRDefault="005F7CED">
            <w:r>
              <w:rPr>
                <w:rFonts w:hint="eastAsia"/>
              </w:rPr>
              <w:t>影院管理员</w:t>
            </w:r>
          </w:p>
        </w:tc>
      </w:tr>
      <w:tr w:rsidR="008142B0" w14:paraId="2DFBB166" w14:textId="77777777">
        <w:tc>
          <w:tcPr>
            <w:tcW w:w="2072" w:type="dxa"/>
            <w:tcBorders>
              <w:top w:val="single" w:sz="4" w:space="0" w:color="auto"/>
              <w:left w:val="single" w:sz="4" w:space="0" w:color="auto"/>
              <w:bottom w:val="single" w:sz="4" w:space="0" w:color="auto"/>
              <w:right w:val="single" w:sz="4" w:space="0" w:color="auto"/>
            </w:tcBorders>
          </w:tcPr>
          <w:p w14:paraId="4A2B742B"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014833F" w14:textId="77777777" w:rsidR="008142B0" w:rsidRDefault="005F7CED">
            <w:r>
              <w:rPr>
                <w:rFonts w:hint="eastAsia"/>
              </w:rPr>
              <w:t>管理影院员工（售票员）、经理（管理员）等账号信息</w:t>
            </w:r>
          </w:p>
        </w:tc>
      </w:tr>
      <w:tr w:rsidR="008142B0" w14:paraId="7B8509E8" w14:textId="77777777">
        <w:tc>
          <w:tcPr>
            <w:tcW w:w="2072" w:type="dxa"/>
            <w:tcBorders>
              <w:top w:val="single" w:sz="4" w:space="0" w:color="auto"/>
              <w:left w:val="single" w:sz="4" w:space="0" w:color="auto"/>
              <w:bottom w:val="single" w:sz="4" w:space="0" w:color="auto"/>
              <w:right w:val="single" w:sz="4" w:space="0" w:color="auto"/>
            </w:tcBorders>
          </w:tcPr>
          <w:p w14:paraId="2BD161A9"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A9C5C13" w14:textId="77777777" w:rsidR="008142B0" w:rsidRDefault="008142B0"/>
        </w:tc>
      </w:tr>
      <w:tr w:rsidR="008142B0" w14:paraId="69862CF1" w14:textId="77777777">
        <w:tc>
          <w:tcPr>
            <w:tcW w:w="2072" w:type="dxa"/>
            <w:tcBorders>
              <w:top w:val="single" w:sz="4" w:space="0" w:color="auto"/>
              <w:left w:val="single" w:sz="4" w:space="0" w:color="auto"/>
              <w:bottom w:val="single" w:sz="4" w:space="0" w:color="auto"/>
              <w:right w:val="single" w:sz="4" w:space="0" w:color="auto"/>
            </w:tcBorders>
          </w:tcPr>
          <w:p w14:paraId="39DA14A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E56F872" w14:textId="77777777" w:rsidR="008142B0" w:rsidRDefault="008142B0"/>
        </w:tc>
      </w:tr>
    </w:tbl>
    <w:p w14:paraId="5B76F962" w14:textId="77777777" w:rsidR="008142B0" w:rsidRDefault="008142B0"/>
    <w:p w14:paraId="7E4A0AA7" w14:textId="77777777" w:rsidR="008142B0" w:rsidRDefault="005F7CED">
      <w:pPr>
        <w:pStyle w:val="11"/>
        <w:numPr>
          <w:ilvl w:val="0"/>
          <w:numId w:val="34"/>
        </w:numPr>
        <w:ind w:firstLineChars="0"/>
        <w:pPrChange w:id="188" w:author="Microsoft Office 用户" w:date="2019-04-18T19:50:00Z">
          <w:pPr>
            <w:pStyle w:val="11"/>
            <w:numPr>
              <w:numId w:val="1"/>
            </w:numPr>
            <w:ind w:left="360" w:firstLineChars="0" w:hanging="360"/>
          </w:pPr>
        </w:pPrChange>
      </w:pPr>
      <w:r>
        <w:rPr>
          <w:rFonts w:hint="eastAsia"/>
        </w:rPr>
        <w:t>用户退票</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B34D376" w14:textId="77777777">
        <w:tc>
          <w:tcPr>
            <w:tcW w:w="2072" w:type="dxa"/>
            <w:tcBorders>
              <w:top w:val="single" w:sz="4" w:space="0" w:color="auto"/>
              <w:left w:val="single" w:sz="4" w:space="0" w:color="auto"/>
              <w:bottom w:val="single" w:sz="4" w:space="0" w:color="auto"/>
              <w:right w:val="single" w:sz="4" w:space="0" w:color="auto"/>
            </w:tcBorders>
          </w:tcPr>
          <w:p w14:paraId="798791A4" w14:textId="77777777" w:rsidR="008142B0" w:rsidRDefault="005F7CED">
            <w:pPr>
              <w:pStyle w:val="11"/>
              <w:ind w:firstLineChars="0" w:firstLine="0"/>
              <w:pPrChange w:id="189" w:author="Microsoft Office 用户" w:date="2019-04-16T21:42:00Z">
                <w:pPr>
                  <w:pStyle w:val="11"/>
                  <w:numPr>
                    <w:numId w:val="1"/>
                  </w:numPr>
                  <w:ind w:left="360" w:firstLineChars="0" w:hanging="360"/>
                </w:pPr>
              </w:pPrChange>
            </w:pPr>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0EB2CD9" w14:textId="77777777" w:rsidR="008142B0" w:rsidRDefault="005F7CED">
            <w:r>
              <w:rPr>
                <w:rFonts w:hint="eastAsia"/>
              </w:rPr>
              <w:t>退票</w:t>
            </w:r>
          </w:p>
        </w:tc>
        <w:tc>
          <w:tcPr>
            <w:tcW w:w="2073" w:type="dxa"/>
            <w:tcBorders>
              <w:top w:val="single" w:sz="4" w:space="0" w:color="auto"/>
              <w:left w:val="single" w:sz="4" w:space="0" w:color="auto"/>
              <w:bottom w:val="single" w:sz="4" w:space="0" w:color="auto"/>
              <w:right w:val="single" w:sz="4" w:space="0" w:color="auto"/>
            </w:tcBorders>
          </w:tcPr>
          <w:p w14:paraId="39246CCE"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56EEADC" w14:textId="77777777" w:rsidR="008142B0" w:rsidRDefault="005F7CED">
            <w:ins w:id="190" w:author="qinliu" w:date="2019-04-06T22:13:00Z">
              <w:r>
                <w:t>观众</w:t>
              </w:r>
            </w:ins>
            <w:del w:id="191" w:author="qinliu" w:date="2019-04-06T22:13:00Z">
              <w:r>
                <w:rPr>
                  <w:rFonts w:hint="eastAsia"/>
                </w:rPr>
                <w:delText>用户</w:delText>
              </w:r>
            </w:del>
          </w:p>
        </w:tc>
      </w:tr>
      <w:tr w:rsidR="008142B0" w14:paraId="342D7599" w14:textId="77777777">
        <w:tc>
          <w:tcPr>
            <w:tcW w:w="2072" w:type="dxa"/>
            <w:tcBorders>
              <w:top w:val="single" w:sz="4" w:space="0" w:color="auto"/>
              <w:left w:val="single" w:sz="4" w:space="0" w:color="auto"/>
              <w:bottom w:val="single" w:sz="4" w:space="0" w:color="auto"/>
              <w:right w:val="single" w:sz="4" w:space="0" w:color="auto"/>
            </w:tcBorders>
          </w:tcPr>
          <w:p w14:paraId="44A13207"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709206A" w14:textId="77777777" w:rsidR="008142B0" w:rsidRDefault="005F7CED">
            <w:r>
              <w:rPr>
                <w:rFonts w:hint="eastAsia"/>
              </w:rPr>
              <w:t>当订单已支付并未出票时，用户可以在线退票</w:t>
            </w:r>
          </w:p>
        </w:tc>
      </w:tr>
      <w:tr w:rsidR="008142B0" w14:paraId="6C0625AB" w14:textId="77777777">
        <w:tc>
          <w:tcPr>
            <w:tcW w:w="2072" w:type="dxa"/>
            <w:tcBorders>
              <w:top w:val="single" w:sz="4" w:space="0" w:color="auto"/>
              <w:left w:val="single" w:sz="4" w:space="0" w:color="auto"/>
              <w:bottom w:val="single" w:sz="4" w:space="0" w:color="auto"/>
              <w:right w:val="single" w:sz="4" w:space="0" w:color="auto"/>
            </w:tcBorders>
          </w:tcPr>
          <w:p w14:paraId="4F05486C"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B828E9" w14:textId="77777777" w:rsidR="008142B0" w:rsidRDefault="008142B0"/>
        </w:tc>
      </w:tr>
      <w:tr w:rsidR="008142B0" w14:paraId="0BD750FE" w14:textId="77777777">
        <w:tc>
          <w:tcPr>
            <w:tcW w:w="2072" w:type="dxa"/>
            <w:tcBorders>
              <w:top w:val="single" w:sz="4" w:space="0" w:color="auto"/>
              <w:left w:val="single" w:sz="4" w:space="0" w:color="auto"/>
              <w:bottom w:val="single" w:sz="4" w:space="0" w:color="auto"/>
              <w:right w:val="single" w:sz="4" w:space="0" w:color="auto"/>
            </w:tcBorders>
          </w:tcPr>
          <w:p w14:paraId="42E005B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2747E2DF" w14:textId="77777777" w:rsidR="008142B0" w:rsidRDefault="005F7CED">
            <w:r>
              <w:rPr>
                <w:rFonts w:hint="eastAsia"/>
              </w:rPr>
              <w:t>退票具体逻辑需要根据退票策略来决定</w:t>
            </w:r>
          </w:p>
        </w:tc>
      </w:tr>
    </w:tbl>
    <w:p w14:paraId="5E4ADACA" w14:textId="77777777" w:rsidR="008142B0" w:rsidRDefault="008142B0"/>
    <w:p w14:paraId="78B87243" w14:textId="2C71B516" w:rsidR="008142B0" w:rsidRDefault="005F7CED">
      <w:pPr>
        <w:pStyle w:val="11"/>
        <w:numPr>
          <w:ilvl w:val="0"/>
          <w:numId w:val="34"/>
        </w:numPr>
        <w:ind w:firstLineChars="0"/>
        <w:pPrChange w:id="192" w:author="Microsoft Office 用户" w:date="2019-04-18T19:50:00Z">
          <w:pPr>
            <w:pStyle w:val="11"/>
            <w:numPr>
              <w:numId w:val="31"/>
            </w:numPr>
            <w:ind w:left="360" w:firstLineChars="0" w:hanging="360"/>
          </w:pPr>
        </w:pPrChange>
      </w:pPr>
      <w:r>
        <w:rPr>
          <w:rFonts w:hint="eastAsia"/>
        </w:rPr>
        <w:t>查看历史充值</w:t>
      </w:r>
      <w:del w:id="193" w:author="Microsoft Office 用户" w:date="2019-04-18T19:45:00Z">
        <w:r w:rsidDel="00287BD1">
          <w:delText>//</w:delText>
        </w:r>
        <w:r w:rsidDel="00287BD1">
          <w:rPr>
            <w:rFonts w:hint="eastAsia"/>
          </w:rPr>
          <w:delText>消费记录</w:delText>
        </w:r>
      </w:del>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4D894CA" w14:textId="77777777">
        <w:tc>
          <w:tcPr>
            <w:tcW w:w="2072" w:type="dxa"/>
            <w:tcBorders>
              <w:top w:val="single" w:sz="4" w:space="0" w:color="auto"/>
              <w:left w:val="single" w:sz="4" w:space="0" w:color="auto"/>
              <w:bottom w:val="single" w:sz="4" w:space="0" w:color="auto"/>
              <w:right w:val="single" w:sz="4" w:space="0" w:color="auto"/>
            </w:tcBorders>
          </w:tcPr>
          <w:p w14:paraId="57047058" w14:textId="77777777" w:rsidR="008142B0" w:rsidRDefault="005F7CED">
            <w:pPr>
              <w:pStyle w:val="11"/>
              <w:ind w:firstLineChars="0" w:firstLine="0"/>
              <w:pPrChange w:id="194" w:author="Microsoft Office 用户" w:date="2019-04-18T19:45:00Z">
                <w:pPr/>
              </w:pPrChange>
            </w:pPr>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6056D17C" w14:textId="698F7A61" w:rsidR="008142B0" w:rsidRDefault="005F7CED">
            <w:r>
              <w:rPr>
                <w:rFonts w:hint="eastAsia"/>
              </w:rPr>
              <w:t>查看历史</w:t>
            </w:r>
            <w:ins w:id="195" w:author="Microsoft Office 用户" w:date="2019-04-18T19:46:00Z">
              <w:r w:rsidR="00287BD1">
                <w:rPr>
                  <w:rFonts w:hint="eastAsia"/>
                </w:rPr>
                <w:t>充值</w:t>
              </w:r>
            </w:ins>
            <w:del w:id="196" w:author="Microsoft Office 用户" w:date="2019-04-18T19:46:00Z">
              <w:r w:rsidDel="00287BD1">
                <w:rPr>
                  <w:rFonts w:hint="eastAsia"/>
                </w:rPr>
                <w:delText>消费</w:delText>
              </w:r>
            </w:del>
            <w:r>
              <w:rPr>
                <w:rFonts w:hint="eastAsia"/>
              </w:rPr>
              <w:t>记录</w:t>
            </w:r>
          </w:p>
        </w:tc>
        <w:tc>
          <w:tcPr>
            <w:tcW w:w="2073" w:type="dxa"/>
            <w:tcBorders>
              <w:top w:val="single" w:sz="4" w:space="0" w:color="auto"/>
              <w:left w:val="single" w:sz="4" w:space="0" w:color="auto"/>
              <w:bottom w:val="single" w:sz="4" w:space="0" w:color="auto"/>
              <w:right w:val="single" w:sz="4" w:space="0" w:color="auto"/>
            </w:tcBorders>
          </w:tcPr>
          <w:p w14:paraId="7DAF6300"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C75F8DA" w14:textId="77777777" w:rsidR="008142B0" w:rsidRDefault="005F7CED">
            <w:ins w:id="197" w:author="qinliu" w:date="2019-04-06T22:13:00Z">
              <w:r>
                <w:t>观众</w:t>
              </w:r>
            </w:ins>
            <w:del w:id="198" w:author="qinliu" w:date="2019-04-06T22:13:00Z">
              <w:r>
                <w:rPr>
                  <w:rFonts w:hint="eastAsia"/>
                </w:rPr>
                <w:delText>用户</w:delText>
              </w:r>
            </w:del>
          </w:p>
        </w:tc>
      </w:tr>
      <w:tr w:rsidR="008142B0" w14:paraId="366532B4" w14:textId="77777777">
        <w:tc>
          <w:tcPr>
            <w:tcW w:w="2072" w:type="dxa"/>
            <w:tcBorders>
              <w:top w:val="single" w:sz="4" w:space="0" w:color="auto"/>
              <w:left w:val="single" w:sz="4" w:space="0" w:color="auto"/>
              <w:bottom w:val="single" w:sz="4" w:space="0" w:color="auto"/>
              <w:right w:val="single" w:sz="4" w:space="0" w:color="auto"/>
            </w:tcBorders>
          </w:tcPr>
          <w:p w14:paraId="63D1022A"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644CFDF7" w14:textId="4056C111" w:rsidR="008142B0" w:rsidRDefault="005F7CED">
            <w:r>
              <w:rPr>
                <w:rFonts w:hint="eastAsia"/>
              </w:rPr>
              <w:t>用户查看</w:t>
            </w:r>
            <w:ins w:id="199" w:author="Microsoft Office 用户" w:date="2019-04-18T19:46:00Z">
              <w:r w:rsidR="00287BD1">
                <w:rPr>
                  <w:rFonts w:hint="eastAsia"/>
                </w:rPr>
                <w:t>充值</w:t>
              </w:r>
            </w:ins>
            <w:del w:id="200" w:author="Microsoft Office 用户" w:date="2019-04-18T19:46:00Z">
              <w:r w:rsidDel="00287BD1">
                <w:rPr>
                  <w:rFonts w:hint="eastAsia"/>
                </w:rPr>
                <w:delText>消费</w:delText>
              </w:r>
            </w:del>
            <w:r>
              <w:rPr>
                <w:rFonts w:hint="eastAsia"/>
              </w:rPr>
              <w:t>记录</w:t>
            </w:r>
          </w:p>
          <w:p w14:paraId="78B7DE78" w14:textId="5B397D3E" w:rsidR="008142B0" w:rsidRDefault="005F7CED">
            <w:r>
              <w:rPr>
                <w:rFonts w:hint="eastAsia"/>
              </w:rPr>
              <w:t>系统展示用户</w:t>
            </w:r>
            <w:ins w:id="201" w:author="Microsoft Office 用户" w:date="2019-04-18T19:46:00Z">
              <w:r w:rsidR="00287BD1">
                <w:rPr>
                  <w:rFonts w:hint="eastAsia"/>
                </w:rPr>
                <w:t>充值</w:t>
              </w:r>
            </w:ins>
            <w:del w:id="202" w:author="Microsoft Office 用户" w:date="2019-04-18T19:46:00Z">
              <w:r w:rsidDel="00287BD1">
                <w:rPr>
                  <w:rFonts w:hint="eastAsia"/>
                </w:rPr>
                <w:delText>消费</w:delText>
              </w:r>
            </w:del>
            <w:r>
              <w:rPr>
                <w:rFonts w:hint="eastAsia"/>
              </w:rPr>
              <w:t>记录</w:t>
            </w:r>
          </w:p>
          <w:p w14:paraId="40DE9775" w14:textId="4786AC15" w:rsidR="008142B0" w:rsidRDefault="005F7CED">
            <w:r>
              <w:rPr>
                <w:rFonts w:hint="eastAsia"/>
              </w:rPr>
              <w:t>用户选择某一项</w:t>
            </w:r>
            <w:ins w:id="203" w:author="Microsoft Office 用户" w:date="2019-04-18T19:46:00Z">
              <w:r w:rsidR="00287BD1">
                <w:rPr>
                  <w:rFonts w:hint="eastAsia"/>
                </w:rPr>
                <w:t>充值</w:t>
              </w:r>
            </w:ins>
            <w:del w:id="204" w:author="Microsoft Office 用户" w:date="2019-04-18T19:46:00Z">
              <w:r w:rsidDel="00287BD1">
                <w:rPr>
                  <w:rFonts w:hint="eastAsia"/>
                </w:rPr>
                <w:delText>消费</w:delText>
              </w:r>
            </w:del>
            <w:r>
              <w:rPr>
                <w:rFonts w:hint="eastAsia"/>
              </w:rPr>
              <w:t>记录查看详情</w:t>
            </w:r>
          </w:p>
        </w:tc>
      </w:tr>
      <w:tr w:rsidR="008142B0" w14:paraId="5947B186" w14:textId="77777777">
        <w:tc>
          <w:tcPr>
            <w:tcW w:w="2072" w:type="dxa"/>
            <w:tcBorders>
              <w:top w:val="single" w:sz="4" w:space="0" w:color="auto"/>
              <w:left w:val="single" w:sz="4" w:space="0" w:color="auto"/>
              <w:bottom w:val="single" w:sz="4" w:space="0" w:color="auto"/>
              <w:right w:val="single" w:sz="4" w:space="0" w:color="auto"/>
            </w:tcBorders>
          </w:tcPr>
          <w:p w14:paraId="6356FD01"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B34F27F" w14:textId="77777777" w:rsidR="008142B0" w:rsidRDefault="008142B0"/>
        </w:tc>
      </w:tr>
      <w:tr w:rsidR="008142B0" w14:paraId="76C2EFE7" w14:textId="77777777">
        <w:tc>
          <w:tcPr>
            <w:tcW w:w="2072" w:type="dxa"/>
            <w:tcBorders>
              <w:top w:val="single" w:sz="4" w:space="0" w:color="auto"/>
              <w:left w:val="single" w:sz="4" w:space="0" w:color="auto"/>
              <w:bottom w:val="single" w:sz="4" w:space="0" w:color="auto"/>
              <w:right w:val="single" w:sz="4" w:space="0" w:color="auto"/>
            </w:tcBorders>
          </w:tcPr>
          <w:p w14:paraId="2E72552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33942C2" w14:textId="77777777" w:rsidR="008142B0" w:rsidRDefault="008142B0"/>
        </w:tc>
      </w:tr>
    </w:tbl>
    <w:p w14:paraId="2F7A729F" w14:textId="275F3CA9" w:rsidR="008142B0" w:rsidRDefault="001E57C6">
      <w:pPr>
        <w:pStyle w:val="a4"/>
        <w:numPr>
          <w:ilvl w:val="0"/>
          <w:numId w:val="34"/>
        </w:numPr>
        <w:ind w:firstLineChars="0"/>
        <w:rPr>
          <w:ins w:id="205" w:author="Microsoft Office 用户" w:date="2019-04-18T19:46:00Z"/>
        </w:rPr>
        <w:pPrChange w:id="206" w:author="Microsoft Office 用户" w:date="2019-04-18T19:50:00Z">
          <w:pPr/>
        </w:pPrChange>
      </w:pPr>
      <w:ins w:id="207" w:author="Microsoft Office 用户" w:date="2019-04-18T19:46:00Z">
        <w:r>
          <w:rPr>
            <w:rFonts w:hint="eastAsia"/>
          </w:rPr>
          <w:t>查看历史</w:t>
        </w:r>
      </w:ins>
      <w:ins w:id="208" w:author="Microsoft Office 用户" w:date="2019-04-18T19:45:00Z">
        <w:r w:rsidR="00287BD1">
          <w:rPr>
            <w:rFonts w:hint="eastAsia"/>
          </w:rPr>
          <w:t>消费记录</w:t>
        </w:r>
      </w:ins>
    </w:p>
    <w:tbl>
      <w:tblPr>
        <w:tblStyle w:val="a3"/>
        <w:tblW w:w="8290" w:type="dxa"/>
        <w:tblLayout w:type="fixed"/>
        <w:tblLook w:val="04A0" w:firstRow="1" w:lastRow="0" w:firstColumn="1" w:lastColumn="0" w:noHBand="0" w:noVBand="1"/>
      </w:tblPr>
      <w:tblGrid>
        <w:gridCol w:w="2072"/>
        <w:gridCol w:w="2072"/>
        <w:gridCol w:w="2073"/>
        <w:gridCol w:w="2073"/>
      </w:tblGrid>
      <w:tr w:rsidR="00287BD1" w14:paraId="5BDE2666" w14:textId="77777777" w:rsidTr="00C45E61">
        <w:trPr>
          <w:ins w:id="209"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ED79061" w14:textId="77777777" w:rsidR="00287BD1" w:rsidRDefault="00287BD1" w:rsidP="00C45E61">
            <w:pPr>
              <w:pStyle w:val="11"/>
              <w:ind w:firstLineChars="0" w:firstLine="0"/>
              <w:rPr>
                <w:ins w:id="210" w:author="Microsoft Office 用户" w:date="2019-04-18T19:46:00Z"/>
              </w:rPr>
            </w:pPr>
            <w:ins w:id="211" w:author="Microsoft Office 用户" w:date="2019-04-18T19:46: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5ECAC908" w14:textId="77777777" w:rsidR="00287BD1" w:rsidRDefault="00287BD1" w:rsidP="00C45E61">
            <w:pPr>
              <w:rPr>
                <w:ins w:id="212" w:author="Microsoft Office 用户" w:date="2019-04-18T19:46:00Z"/>
              </w:rPr>
            </w:pPr>
            <w:ins w:id="213" w:author="Microsoft Office 用户" w:date="2019-04-18T19:46:00Z">
              <w:r>
                <w:rPr>
                  <w:rFonts w:hint="eastAsia"/>
                </w:rPr>
                <w:t>查看历史消费记录</w:t>
              </w:r>
            </w:ins>
          </w:p>
        </w:tc>
        <w:tc>
          <w:tcPr>
            <w:tcW w:w="2073" w:type="dxa"/>
            <w:tcBorders>
              <w:top w:val="single" w:sz="4" w:space="0" w:color="auto"/>
              <w:left w:val="single" w:sz="4" w:space="0" w:color="auto"/>
              <w:bottom w:val="single" w:sz="4" w:space="0" w:color="auto"/>
              <w:right w:val="single" w:sz="4" w:space="0" w:color="auto"/>
            </w:tcBorders>
          </w:tcPr>
          <w:p w14:paraId="248F120C" w14:textId="77777777" w:rsidR="00287BD1" w:rsidRDefault="00287BD1" w:rsidP="00C45E61">
            <w:pPr>
              <w:rPr>
                <w:ins w:id="214" w:author="Microsoft Office 用户" w:date="2019-04-18T19:46:00Z"/>
              </w:rPr>
            </w:pPr>
            <w:ins w:id="215" w:author="Microsoft Office 用户" w:date="2019-04-18T19:46: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1FB41D8B" w14:textId="77777777" w:rsidR="00287BD1" w:rsidRDefault="00287BD1" w:rsidP="00C45E61">
            <w:pPr>
              <w:rPr>
                <w:ins w:id="216" w:author="Microsoft Office 用户" w:date="2019-04-18T19:46:00Z"/>
              </w:rPr>
            </w:pPr>
            <w:ins w:id="217" w:author="Microsoft Office 用户" w:date="2019-04-18T19:46:00Z">
              <w:r>
                <w:t>观众</w:t>
              </w:r>
            </w:ins>
          </w:p>
        </w:tc>
      </w:tr>
      <w:tr w:rsidR="00287BD1" w14:paraId="112BB0CF" w14:textId="77777777" w:rsidTr="00C45E61">
        <w:trPr>
          <w:ins w:id="218"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74740D24" w14:textId="77777777" w:rsidR="00287BD1" w:rsidRDefault="00287BD1" w:rsidP="00C45E61">
            <w:pPr>
              <w:rPr>
                <w:ins w:id="219" w:author="Microsoft Office 用户" w:date="2019-04-18T19:46:00Z"/>
              </w:rPr>
            </w:pPr>
            <w:ins w:id="220" w:author="Microsoft Office 用户" w:date="2019-04-18T19:46: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29021C" w14:textId="77777777" w:rsidR="00287BD1" w:rsidRDefault="00287BD1" w:rsidP="00C45E61">
            <w:pPr>
              <w:rPr>
                <w:ins w:id="221" w:author="Microsoft Office 用户" w:date="2019-04-18T19:46:00Z"/>
              </w:rPr>
            </w:pPr>
            <w:ins w:id="222" w:author="Microsoft Office 用户" w:date="2019-04-18T19:46:00Z">
              <w:r>
                <w:rPr>
                  <w:rFonts w:hint="eastAsia"/>
                </w:rPr>
                <w:t>用户查看消费记录</w:t>
              </w:r>
            </w:ins>
          </w:p>
          <w:p w14:paraId="7742B287" w14:textId="77777777" w:rsidR="00287BD1" w:rsidRDefault="00287BD1" w:rsidP="00C45E61">
            <w:pPr>
              <w:rPr>
                <w:ins w:id="223" w:author="Microsoft Office 用户" w:date="2019-04-18T19:46:00Z"/>
              </w:rPr>
            </w:pPr>
            <w:ins w:id="224" w:author="Microsoft Office 用户" w:date="2019-04-18T19:46:00Z">
              <w:r>
                <w:rPr>
                  <w:rFonts w:hint="eastAsia"/>
                </w:rPr>
                <w:t>系统展示用户消费记录</w:t>
              </w:r>
            </w:ins>
          </w:p>
          <w:p w14:paraId="54C7D463" w14:textId="77777777" w:rsidR="00287BD1" w:rsidRDefault="00287BD1" w:rsidP="00C45E61">
            <w:pPr>
              <w:rPr>
                <w:ins w:id="225" w:author="Microsoft Office 用户" w:date="2019-04-18T19:46:00Z"/>
              </w:rPr>
            </w:pPr>
            <w:ins w:id="226" w:author="Microsoft Office 用户" w:date="2019-04-18T19:46:00Z">
              <w:r>
                <w:rPr>
                  <w:rFonts w:hint="eastAsia"/>
                </w:rPr>
                <w:t>用户选择某一项消费记录查看详情</w:t>
              </w:r>
            </w:ins>
          </w:p>
        </w:tc>
      </w:tr>
      <w:tr w:rsidR="00287BD1" w14:paraId="275E2684" w14:textId="77777777" w:rsidTr="00C45E61">
        <w:trPr>
          <w:ins w:id="227"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542ABCAE" w14:textId="77777777" w:rsidR="00287BD1" w:rsidRDefault="00287BD1" w:rsidP="00C45E61">
            <w:pPr>
              <w:rPr>
                <w:ins w:id="228" w:author="Microsoft Office 用户" w:date="2019-04-18T19:46:00Z"/>
              </w:rPr>
            </w:pPr>
            <w:ins w:id="229" w:author="Microsoft Office 用户" w:date="2019-04-18T19:46: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069543FE" w14:textId="77777777" w:rsidR="00287BD1" w:rsidRDefault="00287BD1" w:rsidP="00C45E61">
            <w:pPr>
              <w:rPr>
                <w:ins w:id="230" w:author="Microsoft Office 用户" w:date="2019-04-18T19:46:00Z"/>
              </w:rPr>
            </w:pPr>
          </w:p>
        </w:tc>
      </w:tr>
      <w:tr w:rsidR="00287BD1" w14:paraId="31F6F130" w14:textId="77777777" w:rsidTr="00C45E61">
        <w:trPr>
          <w:ins w:id="231"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1F8551E" w14:textId="77777777" w:rsidR="00287BD1" w:rsidRDefault="00287BD1" w:rsidP="00C45E61">
            <w:pPr>
              <w:rPr>
                <w:ins w:id="232" w:author="Microsoft Office 用户" w:date="2019-04-18T19:46:00Z"/>
              </w:rPr>
            </w:pPr>
            <w:ins w:id="233" w:author="Microsoft Office 用户" w:date="2019-04-18T19:46: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0EE63E76" w14:textId="77777777" w:rsidR="00287BD1" w:rsidRDefault="00287BD1" w:rsidP="00C45E61">
            <w:pPr>
              <w:rPr>
                <w:ins w:id="234" w:author="Microsoft Office 用户" w:date="2019-04-18T19:46:00Z"/>
              </w:rPr>
            </w:pPr>
          </w:p>
        </w:tc>
      </w:tr>
    </w:tbl>
    <w:p w14:paraId="50B0C1D7" w14:textId="77777777" w:rsidR="00287BD1" w:rsidRDefault="00287BD1">
      <w:pPr>
        <w:rPr>
          <w:ins w:id="235" w:author="Microsoft Office 用户" w:date="2019-04-18T19:46:00Z"/>
        </w:rPr>
      </w:pPr>
    </w:p>
    <w:p w14:paraId="0BA6E3CF" w14:textId="400284EF" w:rsidR="001E57C6" w:rsidRDefault="001E57C6">
      <w:pPr>
        <w:pStyle w:val="a4"/>
        <w:numPr>
          <w:ilvl w:val="0"/>
          <w:numId w:val="34"/>
        </w:numPr>
        <w:ind w:firstLineChars="0"/>
        <w:rPr>
          <w:ins w:id="236" w:author="Microsoft Office 用户" w:date="2019-04-18T19:47:00Z"/>
        </w:rPr>
        <w:pPrChange w:id="237" w:author="Microsoft Office 用户" w:date="2019-04-18T19:50:00Z">
          <w:pPr/>
        </w:pPrChange>
      </w:pPr>
      <w:ins w:id="238" w:author="Microsoft Office 用户" w:date="2019-04-18T19:47:00Z">
        <w:r>
          <w:rPr>
            <w:rFonts w:hint="eastAsia"/>
          </w:rPr>
          <w:t>赠送优惠券</w:t>
        </w:r>
      </w:ins>
    </w:p>
    <w:tbl>
      <w:tblPr>
        <w:tblStyle w:val="a3"/>
        <w:tblW w:w="8290" w:type="dxa"/>
        <w:tblLayout w:type="fixed"/>
        <w:tblLook w:val="04A0" w:firstRow="1" w:lastRow="0" w:firstColumn="1" w:lastColumn="0" w:noHBand="0" w:noVBand="1"/>
      </w:tblPr>
      <w:tblGrid>
        <w:gridCol w:w="2072"/>
        <w:gridCol w:w="2072"/>
        <w:gridCol w:w="2073"/>
        <w:gridCol w:w="2073"/>
      </w:tblGrid>
      <w:tr w:rsidR="001E57C6" w14:paraId="045DF8CA" w14:textId="77777777" w:rsidTr="00C45E61">
        <w:trPr>
          <w:ins w:id="239"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7A9F1F2C" w14:textId="77777777" w:rsidR="001E57C6" w:rsidRDefault="001E57C6" w:rsidP="00C45E61">
            <w:pPr>
              <w:pStyle w:val="11"/>
              <w:ind w:firstLineChars="0" w:firstLine="0"/>
              <w:rPr>
                <w:ins w:id="240" w:author="Microsoft Office 用户" w:date="2019-04-18T19:47:00Z"/>
              </w:rPr>
            </w:pPr>
            <w:ins w:id="241" w:author="Microsoft Office 用户" w:date="2019-04-18T19:47: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4D5191DE" w14:textId="77777777" w:rsidR="001E57C6" w:rsidRDefault="001E57C6">
            <w:pPr>
              <w:rPr>
                <w:ins w:id="242" w:author="Microsoft Office 用户" w:date="2019-04-18T19:48:00Z"/>
              </w:rPr>
              <w:pPrChange w:id="243" w:author="Microsoft Office 用户" w:date="2019-04-18T19:48:00Z">
                <w:pPr>
                  <w:pStyle w:val="a4"/>
                  <w:numPr>
                    <w:numId w:val="32"/>
                  </w:numPr>
                  <w:ind w:left="360" w:firstLineChars="0" w:hanging="360"/>
                </w:pPr>
              </w:pPrChange>
            </w:pPr>
            <w:ins w:id="244" w:author="Microsoft Office 用户" w:date="2019-04-18T19:48:00Z">
              <w:r>
                <w:rPr>
                  <w:rFonts w:hint="eastAsia"/>
                </w:rPr>
                <w:t>赠送优惠券</w:t>
              </w:r>
            </w:ins>
          </w:p>
          <w:p w14:paraId="457BDF62" w14:textId="4A0217A3" w:rsidR="001E57C6" w:rsidRDefault="001E57C6" w:rsidP="00C45E61">
            <w:pPr>
              <w:rPr>
                <w:ins w:id="245" w:author="Microsoft Office 用户" w:date="2019-04-18T19:47:00Z"/>
              </w:rPr>
            </w:pPr>
          </w:p>
        </w:tc>
        <w:tc>
          <w:tcPr>
            <w:tcW w:w="2073" w:type="dxa"/>
            <w:tcBorders>
              <w:top w:val="single" w:sz="4" w:space="0" w:color="auto"/>
              <w:left w:val="single" w:sz="4" w:space="0" w:color="auto"/>
              <w:bottom w:val="single" w:sz="4" w:space="0" w:color="auto"/>
              <w:right w:val="single" w:sz="4" w:space="0" w:color="auto"/>
            </w:tcBorders>
          </w:tcPr>
          <w:p w14:paraId="3C358AF1" w14:textId="77777777" w:rsidR="001E57C6" w:rsidRDefault="001E57C6" w:rsidP="00C45E61">
            <w:pPr>
              <w:rPr>
                <w:ins w:id="246" w:author="Microsoft Office 用户" w:date="2019-04-18T19:47:00Z"/>
              </w:rPr>
            </w:pPr>
            <w:ins w:id="247" w:author="Microsoft Office 用户" w:date="2019-04-18T19:47: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201F4F" w14:textId="6DB22986" w:rsidR="001E57C6" w:rsidRDefault="001E57C6" w:rsidP="00C45E61">
            <w:pPr>
              <w:rPr>
                <w:ins w:id="248" w:author="Microsoft Office 用户" w:date="2019-04-18T19:47:00Z"/>
              </w:rPr>
            </w:pPr>
            <w:ins w:id="249" w:author="Microsoft Office 用户" w:date="2019-04-18T19:48:00Z">
              <w:r>
                <w:rPr>
                  <w:rFonts w:hint="eastAsia"/>
                </w:rPr>
                <w:t>影院管理员</w:t>
              </w:r>
            </w:ins>
          </w:p>
        </w:tc>
      </w:tr>
      <w:tr w:rsidR="001E57C6" w14:paraId="4B92E695" w14:textId="77777777" w:rsidTr="00C45E61">
        <w:trPr>
          <w:ins w:id="250"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241DFDD4" w14:textId="77777777" w:rsidR="001E57C6" w:rsidRDefault="001E57C6" w:rsidP="00C45E61">
            <w:pPr>
              <w:rPr>
                <w:ins w:id="251" w:author="Microsoft Office 用户" w:date="2019-04-18T19:47:00Z"/>
              </w:rPr>
            </w:pPr>
            <w:ins w:id="252" w:author="Microsoft Office 用户" w:date="2019-04-18T19:47: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704EFE0E" w14:textId="77777777" w:rsidR="001E57C6" w:rsidRDefault="001E57C6" w:rsidP="00C45E61">
            <w:pPr>
              <w:rPr>
                <w:ins w:id="253" w:author="Microsoft Office 用户" w:date="2019-04-18T19:49:00Z"/>
              </w:rPr>
            </w:pPr>
            <w:ins w:id="254" w:author="Microsoft Office 用户" w:date="2019-04-18T19:48:00Z">
              <w:r>
                <w:rPr>
                  <w:rFonts w:hint="eastAsia"/>
                </w:rPr>
                <w:t>管理员按条件查询消费达到一定金额的会员名单</w:t>
              </w:r>
            </w:ins>
          </w:p>
          <w:p w14:paraId="67209274" w14:textId="0AAF69CE" w:rsidR="001E57C6" w:rsidRDefault="001E57C6" w:rsidP="00C45E61">
            <w:pPr>
              <w:rPr>
                <w:ins w:id="255" w:author="Microsoft Office 用户" w:date="2019-04-18T19:48:00Z"/>
              </w:rPr>
            </w:pPr>
            <w:ins w:id="256" w:author="Microsoft Office 用户" w:date="2019-04-18T19:49:00Z">
              <w:r>
                <w:rPr>
                  <w:rFonts w:hint="eastAsia"/>
                </w:rPr>
                <w:t>管理员查询优惠券</w:t>
              </w:r>
            </w:ins>
          </w:p>
          <w:p w14:paraId="778BDC64" w14:textId="59427F75" w:rsidR="001E57C6" w:rsidRDefault="001E57C6" w:rsidP="00C45E61">
            <w:pPr>
              <w:rPr>
                <w:ins w:id="257" w:author="Microsoft Office 用户" w:date="2019-04-18T19:47:00Z"/>
              </w:rPr>
            </w:pPr>
            <w:ins w:id="258" w:author="Microsoft Office 用户" w:date="2019-04-18T19:49:00Z">
              <w:r>
                <w:rPr>
                  <w:rFonts w:hint="eastAsia"/>
                </w:rPr>
                <w:t>管理员选择部分会员赠送优惠券</w:t>
              </w:r>
            </w:ins>
          </w:p>
        </w:tc>
      </w:tr>
      <w:tr w:rsidR="001E57C6" w14:paraId="36544AE0" w14:textId="77777777" w:rsidTr="00C45E61">
        <w:trPr>
          <w:ins w:id="259"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DA4BE84" w14:textId="77777777" w:rsidR="001E57C6" w:rsidRDefault="001E57C6" w:rsidP="00C45E61">
            <w:pPr>
              <w:rPr>
                <w:ins w:id="260" w:author="Microsoft Office 用户" w:date="2019-04-18T19:47:00Z"/>
              </w:rPr>
            </w:pPr>
            <w:ins w:id="261" w:author="Microsoft Office 用户" w:date="2019-04-18T19:47:00Z">
              <w:r>
                <w:rPr>
                  <w:rFonts w:hint="eastAsia"/>
                </w:rPr>
                <w:lastRenderedPageBreak/>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142DA65F" w14:textId="77777777" w:rsidR="001E57C6" w:rsidRDefault="001E57C6" w:rsidP="00C45E61">
            <w:pPr>
              <w:rPr>
                <w:ins w:id="262" w:author="Microsoft Office 用户" w:date="2019-04-18T19:47:00Z"/>
              </w:rPr>
            </w:pPr>
          </w:p>
        </w:tc>
      </w:tr>
      <w:tr w:rsidR="001E57C6" w14:paraId="610CFC6A" w14:textId="77777777" w:rsidTr="00C45E61">
        <w:trPr>
          <w:ins w:id="263"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AC94E56" w14:textId="77777777" w:rsidR="001E57C6" w:rsidRDefault="001E57C6" w:rsidP="00C45E61">
            <w:pPr>
              <w:rPr>
                <w:ins w:id="264" w:author="Microsoft Office 用户" w:date="2019-04-18T19:47:00Z"/>
              </w:rPr>
            </w:pPr>
            <w:ins w:id="265" w:author="Microsoft Office 用户" w:date="2019-04-18T19:47: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77CF26B6" w14:textId="77777777" w:rsidR="001E57C6" w:rsidRDefault="001E57C6" w:rsidP="00C45E61">
            <w:pPr>
              <w:rPr>
                <w:ins w:id="266" w:author="Microsoft Office 用户" w:date="2019-04-18T19:47:00Z"/>
              </w:rPr>
            </w:pPr>
          </w:p>
        </w:tc>
      </w:tr>
    </w:tbl>
    <w:p w14:paraId="5FE6D96C" w14:textId="77777777" w:rsidR="001E57C6" w:rsidRDefault="001E57C6"/>
    <w:sectPr w:rsidR="001E57C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9F85E" w14:textId="77777777" w:rsidR="00B60816" w:rsidRDefault="00B60816" w:rsidP="009565DD">
      <w:r>
        <w:separator/>
      </w:r>
    </w:p>
  </w:endnote>
  <w:endnote w:type="continuationSeparator" w:id="0">
    <w:p w14:paraId="7C6CEB6C" w14:textId="77777777" w:rsidR="00B60816" w:rsidRDefault="00B60816" w:rsidP="0095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8AB66" w14:textId="77777777" w:rsidR="00B60816" w:rsidRDefault="00B60816" w:rsidP="009565DD">
      <w:r>
        <w:separator/>
      </w:r>
    </w:p>
  </w:footnote>
  <w:footnote w:type="continuationSeparator" w:id="0">
    <w:p w14:paraId="20C4A823" w14:textId="77777777" w:rsidR="00B60816" w:rsidRDefault="00B60816" w:rsidP="009565DD">
      <w:r>
        <w:continuationSeparator/>
      </w:r>
    </w:p>
  </w:footnote>
  <w:footnote w:id="1">
    <w:p w14:paraId="13B5689A" w14:textId="5C352A73" w:rsidR="009565DD" w:rsidRDefault="009565DD">
      <w:pPr>
        <w:pStyle w:val="a7"/>
        <w:rPr>
          <w:rFonts w:hint="eastAsia"/>
        </w:rPr>
      </w:pPr>
      <w:ins w:id="1" w:author="xu zhile" w:date="2019-05-01T15:34:00Z">
        <w:r>
          <w:rPr>
            <w:rStyle w:val="a9"/>
          </w:rPr>
          <w:footnoteRef/>
        </w:r>
        <w:r>
          <w:t xml:space="preserve"> </w:t>
        </w:r>
      </w:ins>
      <w:ins w:id="2" w:author="xu zhile" w:date="2019-05-01T15:35:00Z">
        <w:r>
          <w:t>G</w:t>
        </w:r>
        <w:r>
          <w:rPr>
            <w:rFonts w:hint="eastAsia"/>
          </w:rPr>
          <w:t>reen</w:t>
        </w:r>
        <w:proofErr w:type="gramStart"/>
        <w:r>
          <w:rPr>
            <w:rFonts w:hint="eastAsia"/>
          </w:rPr>
          <w:t>‘</w:t>
        </w:r>
        <w:proofErr w:type="gramEnd"/>
        <w:r>
          <w:rPr>
            <w:rFonts w:hint="eastAsia"/>
          </w:rPr>
          <w:t>属于management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29C"/>
    <w:multiLevelType w:val="multilevel"/>
    <w:tmpl w:val="0252229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F6423D"/>
    <w:multiLevelType w:val="multilevel"/>
    <w:tmpl w:val="02F642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A138A9"/>
    <w:multiLevelType w:val="multilevel"/>
    <w:tmpl w:val="04A138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5C2AAC"/>
    <w:multiLevelType w:val="multilevel"/>
    <w:tmpl w:val="065C2AA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EC27A6"/>
    <w:multiLevelType w:val="hybridMultilevel"/>
    <w:tmpl w:val="EDEE7034"/>
    <w:lvl w:ilvl="0" w:tplc="FEDE1990">
      <w:start w:val="2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0B1046"/>
    <w:multiLevelType w:val="multilevel"/>
    <w:tmpl w:val="180B1046"/>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6" w15:restartNumberingAfterBreak="0">
    <w:nsid w:val="1B873223"/>
    <w:multiLevelType w:val="multilevel"/>
    <w:tmpl w:val="1B87322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531EBA"/>
    <w:multiLevelType w:val="multilevel"/>
    <w:tmpl w:val="1D531E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DAD29CD"/>
    <w:multiLevelType w:val="multilevel"/>
    <w:tmpl w:val="1DAD29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B433CB"/>
    <w:multiLevelType w:val="multilevel"/>
    <w:tmpl w:val="1DB433C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1DE475A4"/>
    <w:multiLevelType w:val="multilevel"/>
    <w:tmpl w:val="1DE47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F02D89"/>
    <w:multiLevelType w:val="multilevel"/>
    <w:tmpl w:val="1DF0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53D53F4"/>
    <w:multiLevelType w:val="multilevel"/>
    <w:tmpl w:val="253D53F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284467FB"/>
    <w:multiLevelType w:val="multilevel"/>
    <w:tmpl w:val="284467FB"/>
    <w:lvl w:ilvl="0">
      <w:start w:val="1"/>
      <w:numFmt w:val="decimal"/>
      <w:lvlText w:val="%1."/>
      <w:lvlJc w:val="left"/>
      <w:pPr>
        <w:ind w:left="1800" w:hanging="360"/>
      </w:pPr>
      <w:rPr>
        <w:rFonts w:hint="eastAsia"/>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14" w15:restartNumberingAfterBreak="0">
    <w:nsid w:val="2B075DDF"/>
    <w:multiLevelType w:val="multilevel"/>
    <w:tmpl w:val="2B075DD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9C200A2"/>
    <w:multiLevelType w:val="multilevel"/>
    <w:tmpl w:val="39C200A2"/>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49D94547"/>
    <w:multiLevelType w:val="multilevel"/>
    <w:tmpl w:val="49D945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3A94B52"/>
    <w:multiLevelType w:val="multilevel"/>
    <w:tmpl w:val="53A94B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3E52FA4"/>
    <w:multiLevelType w:val="multilevel"/>
    <w:tmpl w:val="53E52FA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5558517A"/>
    <w:multiLevelType w:val="multilevel"/>
    <w:tmpl w:val="5558517A"/>
    <w:lvl w:ilvl="0">
      <w:start w:val="1"/>
      <w:numFmt w:val="decimal"/>
      <w:lvlText w:val="%1."/>
      <w:lvlJc w:val="left"/>
      <w:pPr>
        <w:ind w:left="1680" w:hanging="360"/>
      </w:pPr>
      <w:rPr>
        <w:rFonts w:hint="default"/>
      </w:rPr>
    </w:lvl>
    <w:lvl w:ilvl="1">
      <w:start w:val="1"/>
      <w:numFmt w:val="lowerLetter"/>
      <w:lvlText w:val="%2)"/>
      <w:lvlJc w:val="left"/>
      <w:pPr>
        <w:ind w:left="2280" w:hanging="48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lowerLetter"/>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lowerLetter"/>
      <w:lvlText w:val="%8)"/>
      <w:lvlJc w:val="left"/>
      <w:pPr>
        <w:ind w:left="5160" w:hanging="480"/>
      </w:pPr>
    </w:lvl>
    <w:lvl w:ilvl="8">
      <w:start w:val="1"/>
      <w:numFmt w:val="lowerRoman"/>
      <w:lvlText w:val="%9."/>
      <w:lvlJc w:val="right"/>
      <w:pPr>
        <w:ind w:left="5640" w:hanging="480"/>
      </w:pPr>
    </w:lvl>
  </w:abstractNum>
  <w:abstractNum w:abstractNumId="20" w15:restartNumberingAfterBreak="0">
    <w:nsid w:val="55E50298"/>
    <w:multiLevelType w:val="hybridMultilevel"/>
    <w:tmpl w:val="6016C8AC"/>
    <w:lvl w:ilvl="0" w:tplc="02B087F6">
      <w:start w:val="2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1C21AB"/>
    <w:multiLevelType w:val="multilevel"/>
    <w:tmpl w:val="5A1C2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F9A5E4C"/>
    <w:multiLevelType w:val="multilevel"/>
    <w:tmpl w:val="5F9A5E4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16820C5"/>
    <w:multiLevelType w:val="multilevel"/>
    <w:tmpl w:val="616820C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45B3F56"/>
    <w:multiLevelType w:val="multilevel"/>
    <w:tmpl w:val="645B3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4B66E12"/>
    <w:multiLevelType w:val="multilevel"/>
    <w:tmpl w:val="64B66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2379BB"/>
    <w:multiLevelType w:val="multilevel"/>
    <w:tmpl w:val="672379B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695F1C3E"/>
    <w:multiLevelType w:val="multilevel"/>
    <w:tmpl w:val="695F1C3E"/>
    <w:lvl w:ilvl="0">
      <w:start w:val="1"/>
      <w:numFmt w:val="decimal"/>
      <w:lvlText w:val="%1."/>
      <w:lvlJc w:val="left"/>
      <w:pPr>
        <w:ind w:left="960" w:hanging="36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8" w15:restartNumberingAfterBreak="0">
    <w:nsid w:val="6BCE15DB"/>
    <w:multiLevelType w:val="multilevel"/>
    <w:tmpl w:val="6BCE15D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15:restartNumberingAfterBreak="0">
    <w:nsid w:val="6D6229FE"/>
    <w:multiLevelType w:val="hybridMultilevel"/>
    <w:tmpl w:val="8FC28D2A"/>
    <w:lvl w:ilvl="0" w:tplc="C64CDA5C">
      <w:start w:val="3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71D12A90"/>
    <w:multiLevelType w:val="multilevel"/>
    <w:tmpl w:val="71D12A90"/>
    <w:lvl w:ilvl="0">
      <w:start w:val="1"/>
      <w:numFmt w:val="decimal"/>
      <w:lvlText w:val="%1."/>
      <w:lvlJc w:val="left"/>
      <w:pPr>
        <w:ind w:left="1800" w:hanging="360"/>
      </w:pPr>
      <w:rPr>
        <w:rFonts w:hint="default"/>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31" w15:restartNumberingAfterBreak="0">
    <w:nsid w:val="735C6DCA"/>
    <w:multiLevelType w:val="multilevel"/>
    <w:tmpl w:val="735C6DC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3DD371C"/>
    <w:multiLevelType w:val="multilevel"/>
    <w:tmpl w:val="73DD3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A6D08F6"/>
    <w:multiLevelType w:val="multilevel"/>
    <w:tmpl w:val="7A6D08F6"/>
    <w:lvl w:ilvl="0">
      <w:start w:val="29"/>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6"/>
  </w:num>
  <w:num w:numId="3">
    <w:abstractNumId w:val="2"/>
  </w:num>
  <w:num w:numId="4">
    <w:abstractNumId w:val="21"/>
  </w:num>
  <w:num w:numId="5">
    <w:abstractNumId w:val="3"/>
  </w:num>
  <w:num w:numId="6">
    <w:abstractNumId w:val="8"/>
  </w:num>
  <w:num w:numId="7">
    <w:abstractNumId w:val="14"/>
  </w:num>
  <w:num w:numId="8">
    <w:abstractNumId w:val="23"/>
  </w:num>
  <w:num w:numId="9">
    <w:abstractNumId w:val="9"/>
  </w:num>
  <w:num w:numId="10">
    <w:abstractNumId w:val="12"/>
  </w:num>
  <w:num w:numId="11">
    <w:abstractNumId w:val="17"/>
  </w:num>
  <w:num w:numId="12">
    <w:abstractNumId w:val="0"/>
  </w:num>
  <w:num w:numId="13">
    <w:abstractNumId w:val="26"/>
  </w:num>
  <w:num w:numId="14">
    <w:abstractNumId w:val="5"/>
  </w:num>
  <w:num w:numId="15">
    <w:abstractNumId w:val="22"/>
  </w:num>
  <w:num w:numId="16">
    <w:abstractNumId w:val="6"/>
  </w:num>
  <w:num w:numId="17">
    <w:abstractNumId w:val="15"/>
  </w:num>
  <w:num w:numId="18">
    <w:abstractNumId w:val="7"/>
  </w:num>
  <w:num w:numId="19">
    <w:abstractNumId w:val="27"/>
  </w:num>
  <w:num w:numId="20">
    <w:abstractNumId w:val="30"/>
  </w:num>
  <w:num w:numId="21">
    <w:abstractNumId w:val="13"/>
  </w:num>
  <w:num w:numId="22">
    <w:abstractNumId w:val="28"/>
  </w:num>
  <w:num w:numId="23">
    <w:abstractNumId w:val="19"/>
  </w:num>
  <w:num w:numId="24">
    <w:abstractNumId w:val="31"/>
  </w:num>
  <w:num w:numId="25">
    <w:abstractNumId w:val="1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2"/>
  </w:num>
  <w:num w:numId="30">
    <w:abstractNumId w:val="24"/>
  </w:num>
  <w:num w:numId="31">
    <w:abstractNumId w:val="33"/>
  </w:num>
  <w:num w:numId="32">
    <w:abstractNumId w:val="4"/>
  </w:num>
  <w:num w:numId="33">
    <w:abstractNumId w:val="29"/>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u zhile">
    <w15:presenceInfo w15:providerId="Windows Live" w15:userId="4bdd502e8350035e"/>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3"/>
    <w:rsid w:val="F9E63A55"/>
    <w:rsid w:val="00005952"/>
    <w:rsid w:val="00031096"/>
    <w:rsid w:val="0004750A"/>
    <w:rsid w:val="0006230F"/>
    <w:rsid w:val="000A2A4B"/>
    <w:rsid w:val="000B5FB6"/>
    <w:rsid w:val="000F1874"/>
    <w:rsid w:val="000F3A32"/>
    <w:rsid w:val="00171277"/>
    <w:rsid w:val="001D07F0"/>
    <w:rsid w:val="001D5D42"/>
    <w:rsid w:val="001E0569"/>
    <w:rsid w:val="001E57C6"/>
    <w:rsid w:val="002266B6"/>
    <w:rsid w:val="002554D2"/>
    <w:rsid w:val="00287BD1"/>
    <w:rsid w:val="00293CC0"/>
    <w:rsid w:val="002D30E7"/>
    <w:rsid w:val="00340AF3"/>
    <w:rsid w:val="003D70C3"/>
    <w:rsid w:val="003E6C77"/>
    <w:rsid w:val="004336EF"/>
    <w:rsid w:val="00490792"/>
    <w:rsid w:val="004D1C9A"/>
    <w:rsid w:val="004D3BFB"/>
    <w:rsid w:val="00556C27"/>
    <w:rsid w:val="005F7CED"/>
    <w:rsid w:val="00614C86"/>
    <w:rsid w:val="00627B9E"/>
    <w:rsid w:val="00681AFD"/>
    <w:rsid w:val="006C00AE"/>
    <w:rsid w:val="00754028"/>
    <w:rsid w:val="007828B8"/>
    <w:rsid w:val="00785C70"/>
    <w:rsid w:val="0081142F"/>
    <w:rsid w:val="008142B0"/>
    <w:rsid w:val="00822FF9"/>
    <w:rsid w:val="0082315A"/>
    <w:rsid w:val="008C450C"/>
    <w:rsid w:val="009565DD"/>
    <w:rsid w:val="00964FBA"/>
    <w:rsid w:val="00980BD4"/>
    <w:rsid w:val="00991C23"/>
    <w:rsid w:val="009960F3"/>
    <w:rsid w:val="009F07E8"/>
    <w:rsid w:val="00A10F74"/>
    <w:rsid w:val="00A62ADA"/>
    <w:rsid w:val="00AC29FD"/>
    <w:rsid w:val="00B05773"/>
    <w:rsid w:val="00B5514A"/>
    <w:rsid w:val="00B60816"/>
    <w:rsid w:val="00B8079B"/>
    <w:rsid w:val="00BA5B78"/>
    <w:rsid w:val="00BC6DC2"/>
    <w:rsid w:val="00BE316D"/>
    <w:rsid w:val="00BF2BE6"/>
    <w:rsid w:val="00C3430B"/>
    <w:rsid w:val="00D576DB"/>
    <w:rsid w:val="00D6565A"/>
    <w:rsid w:val="00D958AF"/>
    <w:rsid w:val="00DC7E19"/>
    <w:rsid w:val="00DE0824"/>
    <w:rsid w:val="00DE3817"/>
    <w:rsid w:val="00DF6766"/>
    <w:rsid w:val="00E3189D"/>
    <w:rsid w:val="00E41589"/>
    <w:rsid w:val="00E81D91"/>
    <w:rsid w:val="00EC4C2C"/>
    <w:rsid w:val="00F408FA"/>
    <w:rsid w:val="00F8404C"/>
    <w:rsid w:val="00FC6E0F"/>
    <w:rsid w:val="00FD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D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paragraph" w:styleId="a4">
    <w:name w:val="List Paragraph"/>
    <w:basedOn w:val="a"/>
    <w:uiPriority w:val="34"/>
    <w:qFormat/>
    <w:rsid w:val="000B5FB6"/>
    <w:pPr>
      <w:ind w:firstLineChars="200" w:firstLine="420"/>
    </w:pPr>
  </w:style>
  <w:style w:type="paragraph" w:styleId="a5">
    <w:name w:val="Balloon Text"/>
    <w:basedOn w:val="a"/>
    <w:link w:val="a6"/>
    <w:uiPriority w:val="99"/>
    <w:semiHidden/>
    <w:unhideWhenUsed/>
    <w:rsid w:val="00A10F74"/>
    <w:rPr>
      <w:sz w:val="18"/>
      <w:szCs w:val="18"/>
    </w:rPr>
  </w:style>
  <w:style w:type="character" w:customStyle="1" w:styleId="a6">
    <w:name w:val="批注框文本 字符"/>
    <w:basedOn w:val="a0"/>
    <w:link w:val="a5"/>
    <w:uiPriority w:val="99"/>
    <w:semiHidden/>
    <w:rsid w:val="00A10F74"/>
    <w:rPr>
      <w:kern w:val="2"/>
      <w:sz w:val="18"/>
      <w:szCs w:val="18"/>
    </w:rPr>
  </w:style>
  <w:style w:type="paragraph" w:styleId="a7">
    <w:name w:val="footnote text"/>
    <w:basedOn w:val="a"/>
    <w:link w:val="a8"/>
    <w:uiPriority w:val="99"/>
    <w:semiHidden/>
    <w:unhideWhenUsed/>
    <w:rsid w:val="009565DD"/>
    <w:pPr>
      <w:snapToGrid w:val="0"/>
      <w:jc w:val="left"/>
    </w:pPr>
    <w:rPr>
      <w:sz w:val="18"/>
      <w:szCs w:val="18"/>
    </w:rPr>
  </w:style>
  <w:style w:type="character" w:customStyle="1" w:styleId="a8">
    <w:name w:val="脚注文本 字符"/>
    <w:basedOn w:val="a0"/>
    <w:link w:val="a7"/>
    <w:uiPriority w:val="99"/>
    <w:semiHidden/>
    <w:rsid w:val="009565DD"/>
    <w:rPr>
      <w:kern w:val="2"/>
      <w:sz w:val="18"/>
      <w:szCs w:val="18"/>
    </w:rPr>
  </w:style>
  <w:style w:type="character" w:styleId="a9">
    <w:name w:val="footnote reference"/>
    <w:basedOn w:val="a0"/>
    <w:uiPriority w:val="99"/>
    <w:semiHidden/>
    <w:unhideWhenUsed/>
    <w:rsid w:val="009565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0B880-23F6-44B7-A35F-814C7D58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xu zhile</cp:lastModifiedBy>
  <cp:revision>11</cp:revision>
  <dcterms:created xsi:type="dcterms:W3CDTF">2019-04-16T13:45:00Z</dcterms:created>
  <dcterms:modified xsi:type="dcterms:W3CDTF">2019-05-01T07:35:00Z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